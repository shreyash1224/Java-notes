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80B07" w14:textId="66E12E60" w:rsidR="00784A03" w:rsidRPr="005A09DA" w:rsidRDefault="005A09DA">
      <w:pPr>
        <w:jc w:val="center"/>
        <w:rPr>
          <w:b/>
          <w:bCs/>
          <w:sz w:val="52"/>
          <w:szCs w:val="52"/>
        </w:rPr>
        <w:pPrChange w:id="0" w:author="King Shreyash" w:date="2024-07-20T00:49:00Z" w16du:dateUtc="2024-07-19T19:19:00Z">
          <w:pPr>
            <w:ind w:left="363" w:hanging="360"/>
            <w:jc w:val="center"/>
          </w:pPr>
        </w:pPrChange>
      </w:pPr>
      <w:bookmarkStart w:id="1" w:name="_Hlk172328183"/>
      <w:r>
        <w:rPr>
          <w:b/>
          <w:bCs/>
          <w:sz w:val="52"/>
          <w:szCs w:val="52"/>
        </w:rPr>
        <w:t>48. Practising String Methods</w:t>
      </w:r>
    </w:p>
    <w:p w14:paraId="24139E9F" w14:textId="2060261B" w:rsidR="00A32C47" w:rsidRPr="005A09DA" w:rsidRDefault="00A32C47" w:rsidP="002C25B5">
      <w:pPr>
        <w:pStyle w:val="ListParagraph"/>
        <w:numPr>
          <w:ilvl w:val="0"/>
          <w:numId w:val="1"/>
        </w:numPr>
        <w:ind w:left="519"/>
        <w:rPr>
          <w:sz w:val="32"/>
          <w:szCs w:val="32"/>
        </w:rPr>
      </w:pPr>
      <w:r w:rsidRPr="005A09DA">
        <w:rPr>
          <w:sz w:val="32"/>
          <w:szCs w:val="32"/>
        </w:rPr>
        <w:t>You can get methods easily.</w:t>
      </w:r>
    </w:p>
    <w:p w14:paraId="56994FC4" w14:textId="5C390CB6" w:rsidR="00F71D9A" w:rsidRPr="005A09DA" w:rsidRDefault="00F71D9A" w:rsidP="002C25B5">
      <w:pPr>
        <w:pStyle w:val="ListParagraph"/>
        <w:numPr>
          <w:ilvl w:val="0"/>
          <w:numId w:val="1"/>
        </w:numPr>
        <w:ind w:left="519"/>
        <w:rPr>
          <w:sz w:val="32"/>
          <w:szCs w:val="32"/>
        </w:rPr>
      </w:pPr>
      <w:r w:rsidRPr="005A09DA">
        <w:rPr>
          <w:sz w:val="32"/>
          <w:szCs w:val="32"/>
        </w:rPr>
        <w:t xml:space="preserve">String in Java are immutable. </w:t>
      </w:r>
    </w:p>
    <w:p w14:paraId="7C341922" w14:textId="773557E3" w:rsidR="00F71D9A" w:rsidRPr="005A09DA" w:rsidRDefault="00F71D9A" w:rsidP="002C25B5">
      <w:pPr>
        <w:pStyle w:val="ListParagraph"/>
        <w:numPr>
          <w:ilvl w:val="0"/>
          <w:numId w:val="1"/>
        </w:numPr>
        <w:ind w:left="519"/>
        <w:rPr>
          <w:sz w:val="32"/>
          <w:szCs w:val="32"/>
        </w:rPr>
      </w:pPr>
      <w:r w:rsidRPr="005A09DA">
        <w:rPr>
          <w:sz w:val="32"/>
          <w:szCs w:val="32"/>
        </w:rPr>
        <w:t>Below function does not affect the current passed string but return the modified string.</w:t>
      </w:r>
    </w:p>
    <w:p w14:paraId="15B326A6" w14:textId="55E51975" w:rsidR="00F71D9A" w:rsidRPr="005A09DA" w:rsidRDefault="00F71D9A" w:rsidP="002C25B5">
      <w:pPr>
        <w:pStyle w:val="ListParagraph"/>
        <w:numPr>
          <w:ilvl w:val="0"/>
          <w:numId w:val="1"/>
        </w:numPr>
        <w:ind w:left="519"/>
        <w:rPr>
          <w:sz w:val="32"/>
          <w:szCs w:val="32"/>
        </w:rPr>
      </w:pPr>
      <w:r w:rsidRPr="005A09DA">
        <w:rPr>
          <w:sz w:val="32"/>
          <w:szCs w:val="32"/>
        </w:rPr>
        <w:t>When we assigned new string to older reference variable, the older string before assignment is lost and collected by the garbage collection mechanism.</w:t>
      </w:r>
    </w:p>
    <w:p w14:paraId="6999ECD3" w14:textId="28D51CFC" w:rsidR="00A32C47" w:rsidRPr="005A09DA" w:rsidRDefault="002225C1" w:rsidP="002C25B5">
      <w:pPr>
        <w:pStyle w:val="ListParagraph"/>
        <w:numPr>
          <w:ilvl w:val="0"/>
          <w:numId w:val="1"/>
        </w:numPr>
        <w:ind w:left="519"/>
        <w:rPr>
          <w:sz w:val="32"/>
          <w:szCs w:val="32"/>
        </w:rPr>
      </w:pPr>
      <w:r w:rsidRPr="005A09DA">
        <w:rPr>
          <w:b/>
          <w:bCs/>
          <w:sz w:val="32"/>
          <w:szCs w:val="32"/>
        </w:rPr>
        <w:t xml:space="preserve">int </w:t>
      </w:r>
      <w:r w:rsidR="00A32C47" w:rsidRPr="005A09DA">
        <w:rPr>
          <w:b/>
          <w:bCs/>
          <w:sz w:val="32"/>
          <w:szCs w:val="32"/>
        </w:rPr>
        <w:t>str.length()</w:t>
      </w:r>
      <w:r w:rsidR="00A32C47" w:rsidRPr="005A09DA">
        <w:rPr>
          <w:sz w:val="32"/>
          <w:szCs w:val="32"/>
        </w:rPr>
        <w:t>: It is used to get string of the number.</w:t>
      </w:r>
      <w:r w:rsidR="00F71D9A" w:rsidRPr="005A09DA">
        <w:rPr>
          <w:sz w:val="32"/>
          <w:szCs w:val="32"/>
        </w:rPr>
        <w:br/>
        <w:t xml:space="preserve">Example: </w:t>
      </w:r>
      <w:r w:rsidR="00F71D9A" w:rsidRPr="005A09DA">
        <w:rPr>
          <w:sz w:val="32"/>
          <w:szCs w:val="32"/>
        </w:rPr>
        <w:br/>
      </w:r>
      <w:r w:rsidR="0052400B" w:rsidRPr="005A09DA">
        <w:rPr>
          <w:b/>
          <w:bCs/>
          <w:sz w:val="32"/>
          <w:szCs w:val="32"/>
        </w:rPr>
        <w:t>String str = “Shreyash”;</w:t>
      </w:r>
      <w:r w:rsidR="00F71D9A" w:rsidRPr="005A09DA">
        <w:rPr>
          <w:sz w:val="32"/>
          <w:szCs w:val="32"/>
        </w:rPr>
        <w:br/>
      </w:r>
      <w:r w:rsidR="0052400B" w:rsidRPr="005A09DA">
        <w:rPr>
          <w:b/>
          <w:bCs/>
          <w:sz w:val="32"/>
          <w:szCs w:val="32"/>
        </w:rPr>
        <w:t xml:space="preserve">int length = </w:t>
      </w:r>
      <w:r w:rsidR="00F71D9A" w:rsidRPr="005A09DA">
        <w:rPr>
          <w:b/>
          <w:bCs/>
          <w:sz w:val="32"/>
          <w:szCs w:val="32"/>
        </w:rPr>
        <w:t>str.length(</w:t>
      </w:r>
      <w:r w:rsidR="0052400B" w:rsidRPr="005A09DA">
        <w:rPr>
          <w:b/>
          <w:bCs/>
          <w:sz w:val="32"/>
          <w:szCs w:val="32"/>
        </w:rPr>
        <w:t>str</w:t>
      </w:r>
      <w:r w:rsidR="00F71D9A" w:rsidRPr="005A09DA">
        <w:rPr>
          <w:b/>
          <w:bCs/>
          <w:sz w:val="32"/>
          <w:szCs w:val="32"/>
        </w:rPr>
        <w:t>)</w:t>
      </w:r>
      <w:r w:rsidR="0052400B" w:rsidRPr="005A09DA">
        <w:rPr>
          <w:b/>
          <w:bCs/>
          <w:sz w:val="32"/>
          <w:szCs w:val="32"/>
        </w:rPr>
        <w:t>;</w:t>
      </w:r>
      <w:r w:rsidR="0052400B" w:rsidRPr="005A09DA">
        <w:rPr>
          <w:b/>
          <w:bCs/>
          <w:sz w:val="32"/>
          <w:szCs w:val="32"/>
        </w:rPr>
        <w:br/>
        <w:t>System.out.println(“length”);</w:t>
      </w:r>
      <w:r w:rsidR="0052400B" w:rsidRPr="005A09DA">
        <w:rPr>
          <w:b/>
          <w:bCs/>
          <w:sz w:val="32"/>
          <w:szCs w:val="32"/>
        </w:rPr>
        <w:br/>
        <w:t>O/P:  8</w:t>
      </w:r>
      <w:r w:rsidR="0052400B" w:rsidRPr="005A09DA">
        <w:rPr>
          <w:b/>
          <w:bCs/>
          <w:sz w:val="32"/>
          <w:szCs w:val="32"/>
        </w:rPr>
        <w:br/>
      </w:r>
    </w:p>
    <w:p w14:paraId="5B189072" w14:textId="5B1F3F33" w:rsidR="00A32C47" w:rsidRPr="005A09DA" w:rsidRDefault="002225C1" w:rsidP="002C25B5">
      <w:pPr>
        <w:pStyle w:val="ListParagraph"/>
        <w:numPr>
          <w:ilvl w:val="0"/>
          <w:numId w:val="1"/>
        </w:numPr>
        <w:ind w:left="519"/>
        <w:rPr>
          <w:sz w:val="32"/>
          <w:szCs w:val="32"/>
        </w:rPr>
      </w:pPr>
      <w:r w:rsidRPr="005A09DA">
        <w:rPr>
          <w:b/>
          <w:bCs/>
          <w:sz w:val="32"/>
          <w:szCs w:val="32"/>
        </w:rPr>
        <w:t xml:space="preserve">String </w:t>
      </w:r>
      <w:r w:rsidR="00A32C47" w:rsidRPr="005A09DA">
        <w:rPr>
          <w:b/>
          <w:bCs/>
          <w:sz w:val="32"/>
          <w:szCs w:val="32"/>
        </w:rPr>
        <w:t xml:space="preserve">str.toUpperCase(): </w:t>
      </w:r>
      <w:r w:rsidR="00A32C47" w:rsidRPr="005A09DA">
        <w:rPr>
          <w:sz w:val="32"/>
          <w:szCs w:val="32"/>
        </w:rPr>
        <w:t xml:space="preserve"> It is used to get modified string to upper case.</w:t>
      </w:r>
      <w:r w:rsidR="00711B3E" w:rsidRPr="005A09DA">
        <w:rPr>
          <w:sz w:val="32"/>
          <w:szCs w:val="32"/>
        </w:rPr>
        <w:br/>
        <w:t>Example:</w:t>
      </w:r>
      <w:r w:rsidR="00711B3E" w:rsidRPr="005A09DA">
        <w:rPr>
          <w:sz w:val="32"/>
          <w:szCs w:val="32"/>
        </w:rPr>
        <w:br/>
      </w:r>
      <w:r w:rsidR="00711B3E" w:rsidRPr="005A09DA">
        <w:rPr>
          <w:b/>
          <w:bCs/>
          <w:sz w:val="32"/>
          <w:szCs w:val="32"/>
        </w:rPr>
        <w:t>String str = “Shreyash”;</w:t>
      </w:r>
      <w:r w:rsidR="00711B3E" w:rsidRPr="005A09DA">
        <w:rPr>
          <w:sz w:val="32"/>
          <w:szCs w:val="32"/>
        </w:rPr>
        <w:br/>
      </w:r>
      <w:r w:rsidR="00711B3E" w:rsidRPr="005A09DA">
        <w:rPr>
          <w:b/>
          <w:bCs/>
          <w:sz w:val="32"/>
          <w:szCs w:val="32"/>
        </w:rPr>
        <w:t>String str1 = str.toUpperCase();</w:t>
      </w:r>
      <w:r w:rsidR="00711B3E" w:rsidRPr="005A09DA">
        <w:rPr>
          <w:b/>
          <w:bCs/>
          <w:sz w:val="32"/>
          <w:szCs w:val="32"/>
        </w:rPr>
        <w:br/>
        <w:t>System.out.println(“str1”);</w:t>
      </w:r>
      <w:r w:rsidR="00711B3E" w:rsidRPr="005A09DA">
        <w:rPr>
          <w:b/>
          <w:bCs/>
          <w:sz w:val="32"/>
          <w:szCs w:val="32"/>
        </w:rPr>
        <w:br/>
        <w:t xml:space="preserve">O/P:  </w:t>
      </w:r>
      <w:r w:rsidR="00B320E7" w:rsidRPr="005A09DA">
        <w:rPr>
          <w:b/>
          <w:bCs/>
          <w:sz w:val="32"/>
          <w:szCs w:val="32"/>
        </w:rPr>
        <w:t>SHREYASH</w:t>
      </w:r>
      <w:r w:rsidR="00711B3E" w:rsidRPr="005A09DA">
        <w:rPr>
          <w:b/>
          <w:bCs/>
          <w:sz w:val="32"/>
          <w:szCs w:val="32"/>
        </w:rPr>
        <w:br/>
      </w:r>
    </w:p>
    <w:p w14:paraId="533298A3" w14:textId="2BDCB74D" w:rsidR="00F71D9A" w:rsidRPr="005A09DA" w:rsidRDefault="002225C1" w:rsidP="002C25B5">
      <w:pPr>
        <w:pStyle w:val="ListParagraph"/>
        <w:numPr>
          <w:ilvl w:val="0"/>
          <w:numId w:val="1"/>
        </w:numPr>
        <w:ind w:left="519"/>
        <w:rPr>
          <w:sz w:val="32"/>
          <w:szCs w:val="32"/>
        </w:rPr>
      </w:pPr>
      <w:r w:rsidRPr="005A09DA">
        <w:rPr>
          <w:b/>
          <w:bCs/>
          <w:sz w:val="32"/>
          <w:szCs w:val="32"/>
        </w:rPr>
        <w:t xml:space="preserve">String </w:t>
      </w:r>
      <w:r w:rsidR="00F71D9A" w:rsidRPr="005A09DA">
        <w:rPr>
          <w:b/>
          <w:bCs/>
          <w:sz w:val="32"/>
          <w:szCs w:val="32"/>
        </w:rPr>
        <w:t xml:space="preserve">str.trim(): </w:t>
      </w:r>
      <w:r w:rsidR="00F71D9A" w:rsidRPr="005A09DA">
        <w:rPr>
          <w:sz w:val="32"/>
          <w:szCs w:val="32"/>
        </w:rPr>
        <w:t>It is used to remove blank spaces(White Spaces).</w:t>
      </w:r>
      <w:r w:rsidR="00B320E7" w:rsidRPr="005A09DA">
        <w:rPr>
          <w:sz w:val="32"/>
          <w:szCs w:val="32"/>
        </w:rPr>
        <w:br/>
        <w:t>Example:</w:t>
      </w:r>
      <w:r w:rsidR="00B320E7" w:rsidRPr="005A09DA">
        <w:rPr>
          <w:sz w:val="32"/>
          <w:szCs w:val="32"/>
        </w:rPr>
        <w:br/>
      </w:r>
      <w:r w:rsidR="00B320E7" w:rsidRPr="005A09DA">
        <w:rPr>
          <w:b/>
          <w:bCs/>
          <w:sz w:val="32"/>
          <w:szCs w:val="32"/>
        </w:rPr>
        <w:t>String str = “    Shreyash      ”;</w:t>
      </w:r>
      <w:r w:rsidR="00B320E7" w:rsidRPr="005A09DA">
        <w:rPr>
          <w:sz w:val="32"/>
          <w:szCs w:val="32"/>
        </w:rPr>
        <w:br/>
      </w:r>
      <w:r w:rsidR="00B84457" w:rsidRPr="005A09DA">
        <w:rPr>
          <w:b/>
          <w:bCs/>
          <w:sz w:val="32"/>
          <w:szCs w:val="32"/>
        </w:rPr>
        <w:t>System.out.println(“str1”);</w:t>
      </w:r>
      <w:r w:rsidR="00B84457" w:rsidRPr="005A09DA">
        <w:rPr>
          <w:b/>
          <w:bCs/>
          <w:sz w:val="32"/>
          <w:szCs w:val="32"/>
        </w:rPr>
        <w:br/>
      </w:r>
      <w:r w:rsidR="00B320E7" w:rsidRPr="005A09DA">
        <w:rPr>
          <w:b/>
          <w:bCs/>
          <w:sz w:val="32"/>
          <w:szCs w:val="32"/>
        </w:rPr>
        <w:t>String str1 = str.trim (str);</w:t>
      </w:r>
      <w:r w:rsidR="00B320E7" w:rsidRPr="005A09DA">
        <w:rPr>
          <w:b/>
          <w:bCs/>
          <w:sz w:val="32"/>
          <w:szCs w:val="32"/>
        </w:rPr>
        <w:br/>
        <w:t>System.out.println(“str1”);</w:t>
      </w:r>
      <w:r w:rsidR="00B320E7" w:rsidRPr="005A09DA">
        <w:rPr>
          <w:b/>
          <w:bCs/>
          <w:sz w:val="32"/>
          <w:szCs w:val="32"/>
        </w:rPr>
        <w:br/>
        <w:t>O/P</w:t>
      </w:r>
      <w:r w:rsidR="00D57AF6" w:rsidRPr="005A09DA">
        <w:rPr>
          <w:b/>
          <w:bCs/>
          <w:sz w:val="32"/>
          <w:szCs w:val="32"/>
        </w:rPr>
        <w:t xml:space="preserve"> 1</w:t>
      </w:r>
      <w:r w:rsidR="00B320E7" w:rsidRPr="005A09DA">
        <w:rPr>
          <w:b/>
          <w:bCs/>
          <w:sz w:val="32"/>
          <w:szCs w:val="32"/>
        </w:rPr>
        <w:t>:  Shreyash</w:t>
      </w:r>
      <w:r w:rsidR="00D57AF6" w:rsidRPr="005A09DA">
        <w:rPr>
          <w:b/>
          <w:bCs/>
          <w:sz w:val="32"/>
          <w:szCs w:val="32"/>
        </w:rPr>
        <w:br/>
        <w:t>O/P 2: Shreyash</w:t>
      </w:r>
    </w:p>
    <w:p w14:paraId="5E68253C" w14:textId="7ABE7198" w:rsidR="00D57AF6" w:rsidRPr="005A09DA" w:rsidRDefault="002225C1" w:rsidP="002C25B5">
      <w:pPr>
        <w:pStyle w:val="ListParagraph"/>
        <w:numPr>
          <w:ilvl w:val="0"/>
          <w:numId w:val="1"/>
        </w:numPr>
        <w:ind w:left="519"/>
        <w:rPr>
          <w:sz w:val="32"/>
          <w:szCs w:val="32"/>
        </w:rPr>
      </w:pPr>
      <w:r w:rsidRPr="005A09DA">
        <w:rPr>
          <w:b/>
          <w:bCs/>
          <w:sz w:val="32"/>
          <w:szCs w:val="32"/>
        </w:rPr>
        <w:lastRenderedPageBreak/>
        <w:t xml:space="preserve">String </w:t>
      </w:r>
      <w:r w:rsidR="00D57AF6" w:rsidRPr="005A09DA">
        <w:rPr>
          <w:b/>
          <w:bCs/>
          <w:sz w:val="32"/>
          <w:szCs w:val="32"/>
        </w:rPr>
        <w:t>str.substring(</w:t>
      </w:r>
      <w:r w:rsidR="007C6359" w:rsidRPr="005A09DA">
        <w:rPr>
          <w:b/>
          <w:bCs/>
          <w:sz w:val="32"/>
          <w:szCs w:val="32"/>
        </w:rPr>
        <w:t>int begin</w:t>
      </w:r>
      <w:r w:rsidR="00D57AF6" w:rsidRPr="005A09DA">
        <w:rPr>
          <w:b/>
          <w:bCs/>
          <w:sz w:val="32"/>
          <w:szCs w:val="32"/>
        </w:rPr>
        <w:t xml:space="preserve">): </w:t>
      </w:r>
      <w:r w:rsidR="00D57AF6" w:rsidRPr="005A09DA">
        <w:rPr>
          <w:sz w:val="32"/>
          <w:szCs w:val="32"/>
        </w:rPr>
        <w:t>It is used get the substrings(cut out small string from main string).</w:t>
      </w:r>
      <w:r w:rsidR="00D57AF6" w:rsidRPr="005A09DA">
        <w:rPr>
          <w:sz w:val="32"/>
          <w:szCs w:val="32"/>
        </w:rPr>
        <w:br/>
      </w:r>
    </w:p>
    <w:p w14:paraId="7445CB3A" w14:textId="70C82A42" w:rsidR="00F71D9A" w:rsidRPr="005A09DA" w:rsidRDefault="00D57AF6" w:rsidP="002C25B5">
      <w:pPr>
        <w:pStyle w:val="ListParagraph"/>
        <w:numPr>
          <w:ilvl w:val="1"/>
          <w:numId w:val="1"/>
        </w:numPr>
        <w:ind w:left="519"/>
        <w:rPr>
          <w:sz w:val="32"/>
          <w:szCs w:val="32"/>
        </w:rPr>
      </w:pPr>
      <w:r w:rsidRPr="005A09DA">
        <w:rPr>
          <w:sz w:val="32"/>
          <w:szCs w:val="32"/>
        </w:rPr>
        <w:t>Example:</w:t>
      </w:r>
      <w:r w:rsidRPr="005A09DA">
        <w:rPr>
          <w:sz w:val="32"/>
          <w:szCs w:val="32"/>
        </w:rPr>
        <w:br/>
      </w:r>
      <w:r w:rsidRPr="005A09DA">
        <w:rPr>
          <w:b/>
          <w:bCs/>
          <w:sz w:val="32"/>
          <w:szCs w:val="32"/>
        </w:rPr>
        <w:t>String str = “Shreyash”;</w:t>
      </w:r>
      <w:r w:rsidRPr="005A09DA">
        <w:rPr>
          <w:b/>
          <w:bCs/>
          <w:sz w:val="32"/>
          <w:szCs w:val="32"/>
        </w:rPr>
        <w:br/>
        <w:t>String str1 = str.substring(2);</w:t>
      </w:r>
      <w:r w:rsidRPr="005A09DA">
        <w:rPr>
          <w:b/>
          <w:bCs/>
          <w:sz w:val="32"/>
          <w:szCs w:val="32"/>
        </w:rPr>
        <w:br/>
        <w:t>System.out.println(“str1”);</w:t>
      </w:r>
      <w:r w:rsidRPr="005A09DA">
        <w:rPr>
          <w:b/>
          <w:bCs/>
          <w:sz w:val="32"/>
          <w:szCs w:val="32"/>
        </w:rPr>
        <w:br/>
        <w:t>O/P:reyash</w:t>
      </w:r>
    </w:p>
    <w:p w14:paraId="1425C17C" w14:textId="77777777" w:rsidR="00FE48DE" w:rsidRPr="005A09DA" w:rsidRDefault="00D57AF6" w:rsidP="002C25B5">
      <w:pPr>
        <w:pStyle w:val="ListParagraph"/>
        <w:numPr>
          <w:ilvl w:val="1"/>
          <w:numId w:val="1"/>
        </w:numPr>
        <w:ind w:left="519"/>
        <w:rPr>
          <w:sz w:val="32"/>
          <w:szCs w:val="32"/>
        </w:rPr>
      </w:pPr>
      <w:r w:rsidRPr="005A09DA">
        <w:rPr>
          <w:sz w:val="32"/>
          <w:szCs w:val="32"/>
        </w:rPr>
        <w:t>Example for (Overloaded Function)</w:t>
      </w:r>
      <w:r w:rsidR="00DC35DE" w:rsidRPr="005A09DA">
        <w:rPr>
          <w:sz w:val="32"/>
          <w:szCs w:val="32"/>
        </w:rPr>
        <w:br/>
      </w:r>
      <w:r w:rsidR="00DC35DE" w:rsidRPr="005A09DA">
        <w:rPr>
          <w:b/>
          <w:bCs/>
          <w:sz w:val="32"/>
          <w:szCs w:val="32"/>
        </w:rPr>
        <w:t xml:space="preserve">Syntax: str.substring(starting index, ending index); </w:t>
      </w:r>
      <w:r w:rsidR="00DC35DE" w:rsidRPr="005A09DA">
        <w:rPr>
          <w:b/>
          <w:bCs/>
          <w:sz w:val="32"/>
          <w:szCs w:val="32"/>
        </w:rPr>
        <w:br/>
        <w:t>*Ending index is not</w:t>
      </w:r>
      <w:r w:rsidR="008C67AD" w:rsidRPr="005A09DA">
        <w:rPr>
          <w:b/>
          <w:bCs/>
          <w:sz w:val="32"/>
          <w:szCs w:val="32"/>
        </w:rPr>
        <w:t xml:space="preserve"> included.</w:t>
      </w:r>
      <w:r w:rsidR="008C67AD" w:rsidRPr="005A09DA">
        <w:rPr>
          <w:b/>
          <w:bCs/>
          <w:sz w:val="32"/>
          <w:szCs w:val="32"/>
        </w:rPr>
        <w:br/>
      </w:r>
      <w:r w:rsidR="00DC35DE" w:rsidRPr="005A09DA">
        <w:rPr>
          <w:b/>
          <w:bCs/>
          <w:sz w:val="32"/>
          <w:szCs w:val="32"/>
        </w:rPr>
        <w:t xml:space="preserve"> </w:t>
      </w:r>
      <w:r w:rsidRPr="005A09DA">
        <w:rPr>
          <w:sz w:val="32"/>
          <w:szCs w:val="32"/>
        </w:rPr>
        <w:br/>
      </w:r>
      <w:r w:rsidR="004A26E1" w:rsidRPr="005A09DA">
        <w:rPr>
          <w:b/>
          <w:bCs/>
          <w:sz w:val="32"/>
          <w:szCs w:val="32"/>
        </w:rPr>
        <w:t>String str = “Shreyash”;</w:t>
      </w:r>
      <w:r w:rsidR="004A26E1" w:rsidRPr="005A09DA">
        <w:rPr>
          <w:b/>
          <w:bCs/>
          <w:sz w:val="32"/>
          <w:szCs w:val="32"/>
        </w:rPr>
        <w:br/>
        <w:t>String str1 = str.substring(2,5);</w:t>
      </w:r>
      <w:r w:rsidR="004A26E1" w:rsidRPr="005A09DA">
        <w:rPr>
          <w:b/>
          <w:bCs/>
          <w:sz w:val="32"/>
          <w:szCs w:val="32"/>
        </w:rPr>
        <w:br/>
        <w:t>System.out.println(“str1”);</w:t>
      </w:r>
      <w:r w:rsidR="004A26E1" w:rsidRPr="005A09DA">
        <w:rPr>
          <w:b/>
          <w:bCs/>
          <w:sz w:val="32"/>
          <w:szCs w:val="32"/>
        </w:rPr>
        <w:br/>
        <w:t>O/P: rey</w:t>
      </w:r>
    </w:p>
    <w:p w14:paraId="786EEDC6" w14:textId="7E9FB25C" w:rsidR="00A520DE" w:rsidRDefault="002225C1" w:rsidP="002C25B5">
      <w:pPr>
        <w:pStyle w:val="ListParagraph"/>
        <w:numPr>
          <w:ilvl w:val="0"/>
          <w:numId w:val="1"/>
        </w:numPr>
        <w:ind w:left="519"/>
        <w:rPr>
          <w:b/>
          <w:bCs/>
          <w:sz w:val="32"/>
          <w:szCs w:val="32"/>
        </w:rPr>
      </w:pPr>
      <w:r w:rsidRPr="005A09DA">
        <w:rPr>
          <w:b/>
          <w:bCs/>
          <w:sz w:val="32"/>
          <w:szCs w:val="32"/>
        </w:rPr>
        <w:t xml:space="preserve">String </w:t>
      </w:r>
      <w:r w:rsidR="00FE48DE" w:rsidRPr="005A09DA">
        <w:rPr>
          <w:b/>
          <w:bCs/>
          <w:sz w:val="32"/>
          <w:szCs w:val="32"/>
        </w:rPr>
        <w:t>str.replace(</w:t>
      </w:r>
      <w:r w:rsidR="007C6359" w:rsidRPr="005A09DA">
        <w:rPr>
          <w:b/>
          <w:bCs/>
          <w:sz w:val="32"/>
          <w:szCs w:val="32"/>
        </w:rPr>
        <w:t>char old, char new</w:t>
      </w:r>
      <w:r w:rsidR="00FE48DE" w:rsidRPr="005A09DA">
        <w:rPr>
          <w:b/>
          <w:bCs/>
          <w:sz w:val="32"/>
          <w:szCs w:val="32"/>
        </w:rPr>
        <w:t xml:space="preserve">): </w:t>
      </w:r>
      <w:r w:rsidR="00FE48DE" w:rsidRPr="005A09DA">
        <w:rPr>
          <w:sz w:val="32"/>
          <w:szCs w:val="32"/>
        </w:rPr>
        <w:t>It is used to replace a character with any other character.</w:t>
      </w:r>
      <w:r w:rsidR="00FE48DE" w:rsidRPr="005A09DA">
        <w:rPr>
          <w:sz w:val="32"/>
          <w:szCs w:val="32"/>
        </w:rPr>
        <w:br/>
        <w:t>Example:</w:t>
      </w:r>
      <w:r w:rsidR="00FE48DE" w:rsidRPr="005A09DA">
        <w:rPr>
          <w:sz w:val="32"/>
          <w:szCs w:val="32"/>
        </w:rPr>
        <w:br/>
      </w:r>
      <w:r w:rsidR="00FE48DE" w:rsidRPr="005A09DA">
        <w:rPr>
          <w:b/>
          <w:bCs/>
          <w:sz w:val="32"/>
          <w:szCs w:val="32"/>
        </w:rPr>
        <w:t>String str = “Shreyash”;</w:t>
      </w:r>
      <w:r w:rsidR="00FE48DE" w:rsidRPr="005A09DA">
        <w:rPr>
          <w:b/>
          <w:bCs/>
          <w:sz w:val="32"/>
          <w:szCs w:val="32"/>
        </w:rPr>
        <w:br/>
        <w:t>String str1 = str.replace (‘e’,’M’);</w:t>
      </w:r>
      <w:r w:rsidR="00FE48DE" w:rsidRPr="005A09DA">
        <w:rPr>
          <w:b/>
          <w:bCs/>
          <w:sz w:val="32"/>
          <w:szCs w:val="32"/>
        </w:rPr>
        <w:br/>
        <w:t>System.out.println(“str1”);</w:t>
      </w:r>
      <w:r w:rsidR="00FE48DE" w:rsidRPr="005A09DA">
        <w:rPr>
          <w:b/>
          <w:bCs/>
          <w:sz w:val="32"/>
          <w:szCs w:val="32"/>
        </w:rPr>
        <w:br/>
        <w:t>O/P:ShMyash</w:t>
      </w:r>
      <w:r w:rsidR="00572C87">
        <w:rPr>
          <w:b/>
          <w:bCs/>
          <w:sz w:val="32"/>
          <w:szCs w:val="32"/>
        </w:rPr>
        <w:br/>
      </w:r>
    </w:p>
    <w:p w14:paraId="30068A6D" w14:textId="77777777" w:rsidR="005A09DA" w:rsidRDefault="005A09DA" w:rsidP="0037795C">
      <w:pPr>
        <w:pStyle w:val="ListParagraph"/>
        <w:ind w:left="363"/>
        <w:jc w:val="center"/>
        <w:rPr>
          <w:b/>
          <w:bCs/>
          <w:sz w:val="52"/>
          <w:szCs w:val="52"/>
        </w:rPr>
      </w:pPr>
    </w:p>
    <w:p w14:paraId="4998E242" w14:textId="4DD15F79" w:rsidR="005A09DA" w:rsidRPr="005A09DA" w:rsidRDefault="005A09DA" w:rsidP="0037795C">
      <w:pPr>
        <w:pStyle w:val="ListParagraph"/>
        <w:ind w:left="363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49. Practising String Methods</w:t>
      </w:r>
      <w:r w:rsidR="00F57BA5">
        <w:rPr>
          <w:b/>
          <w:bCs/>
          <w:sz w:val="52"/>
          <w:szCs w:val="52"/>
        </w:rPr>
        <w:t xml:space="preserve"> #2</w:t>
      </w:r>
    </w:p>
    <w:p w14:paraId="6FE28309" w14:textId="5E982CC0" w:rsidR="00705A7D" w:rsidRPr="005A09DA" w:rsidRDefault="002C25B5" w:rsidP="002C25B5">
      <w:pPr>
        <w:pStyle w:val="ListParagraph"/>
        <w:numPr>
          <w:ilvl w:val="0"/>
          <w:numId w:val="2"/>
        </w:numPr>
        <w:ind w:left="519"/>
        <w:rPr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05A7D" w:rsidRPr="005A09DA">
        <w:rPr>
          <w:b/>
          <w:bCs/>
          <w:sz w:val="32"/>
          <w:szCs w:val="32"/>
        </w:rPr>
        <w:t xml:space="preserve">1 </w:t>
      </w:r>
      <w:r w:rsidR="00705A7D" w:rsidRPr="005A09DA">
        <w:rPr>
          <w:sz w:val="32"/>
          <w:szCs w:val="32"/>
        </w:rPr>
        <w:t>means something is not found or invalid.</w:t>
      </w:r>
    </w:p>
    <w:p w14:paraId="64BDCCED" w14:textId="44118607" w:rsidR="00A520DE" w:rsidRPr="005A09DA" w:rsidRDefault="002225C1" w:rsidP="002C25B5">
      <w:pPr>
        <w:pStyle w:val="ListParagraph"/>
        <w:numPr>
          <w:ilvl w:val="0"/>
          <w:numId w:val="2"/>
        </w:numPr>
        <w:ind w:left="519"/>
        <w:rPr>
          <w:sz w:val="32"/>
          <w:szCs w:val="32"/>
        </w:rPr>
      </w:pPr>
      <w:r w:rsidRPr="005A09DA">
        <w:rPr>
          <w:b/>
          <w:bCs/>
          <w:sz w:val="32"/>
          <w:szCs w:val="32"/>
        </w:rPr>
        <w:t xml:space="preserve">boolean </w:t>
      </w:r>
      <w:r w:rsidR="00A520DE" w:rsidRPr="005A09DA">
        <w:rPr>
          <w:b/>
          <w:bCs/>
          <w:sz w:val="32"/>
          <w:szCs w:val="32"/>
        </w:rPr>
        <w:t>str.startsWith(</w:t>
      </w:r>
      <w:r w:rsidR="007C6359" w:rsidRPr="005A09DA">
        <w:rPr>
          <w:b/>
          <w:bCs/>
          <w:sz w:val="32"/>
          <w:szCs w:val="32"/>
        </w:rPr>
        <w:t>String s</w:t>
      </w:r>
      <w:r w:rsidR="00A520DE" w:rsidRPr="005A09DA">
        <w:rPr>
          <w:b/>
          <w:bCs/>
          <w:sz w:val="32"/>
          <w:szCs w:val="32"/>
        </w:rPr>
        <w:t xml:space="preserve">): </w:t>
      </w:r>
      <w:r w:rsidR="00A520DE" w:rsidRPr="005A09DA">
        <w:rPr>
          <w:sz w:val="32"/>
          <w:szCs w:val="32"/>
        </w:rPr>
        <w:t>It is used</w:t>
      </w:r>
      <w:r w:rsidRPr="005A09DA">
        <w:rPr>
          <w:sz w:val="32"/>
          <w:szCs w:val="32"/>
        </w:rPr>
        <w:t xml:space="preserve"> to</w:t>
      </w:r>
      <w:r w:rsidR="00A520DE" w:rsidRPr="005A09DA">
        <w:rPr>
          <w:sz w:val="32"/>
          <w:szCs w:val="32"/>
        </w:rPr>
        <w:t xml:space="preserve"> check whether</w:t>
      </w:r>
      <w:r w:rsidRPr="005A09DA">
        <w:rPr>
          <w:sz w:val="32"/>
          <w:szCs w:val="32"/>
        </w:rPr>
        <w:t xml:space="preserve"> the string starts with give string or a character.</w:t>
      </w:r>
      <w:ins w:id="2" w:author="King Shreyash" w:date="2024-07-23T22:46:00Z" w16du:dateUtc="2024-07-23T17:16:00Z">
        <w:r w:rsidR="00D45C0E">
          <w:rPr>
            <w:sz w:val="32"/>
            <w:szCs w:val="32"/>
          </w:rPr>
          <w:br/>
        </w:r>
      </w:ins>
      <w:ins w:id="3" w:author="King Shreyash" w:date="2024-07-23T22:47:00Z" w16du:dateUtc="2024-07-23T17:17:00Z">
        <w:r w:rsidR="00D45C0E">
          <w:rPr>
            <w:sz w:val="32"/>
            <w:szCs w:val="32"/>
          </w:rPr>
          <w:t>It does take space or tab as parameter.</w:t>
        </w:r>
      </w:ins>
      <w:r w:rsidR="00733B48" w:rsidRPr="005A09DA">
        <w:rPr>
          <w:sz w:val="32"/>
          <w:szCs w:val="32"/>
        </w:rPr>
        <w:br/>
        <w:t>Example:</w:t>
      </w:r>
      <w:r w:rsidR="00733B48" w:rsidRPr="005A09DA">
        <w:rPr>
          <w:sz w:val="32"/>
          <w:szCs w:val="32"/>
        </w:rPr>
        <w:br/>
      </w:r>
      <w:r w:rsidR="00733B48" w:rsidRPr="005A09DA">
        <w:rPr>
          <w:b/>
          <w:bCs/>
          <w:sz w:val="32"/>
          <w:szCs w:val="32"/>
        </w:rPr>
        <w:lastRenderedPageBreak/>
        <w:t>String name = ‘Shreyash’;</w:t>
      </w:r>
      <w:r w:rsidR="00733B48" w:rsidRPr="005A09DA">
        <w:rPr>
          <w:b/>
          <w:bCs/>
          <w:sz w:val="32"/>
          <w:szCs w:val="32"/>
        </w:rPr>
        <w:br/>
        <w:t>System.out.println(name.startsWith(‘Sh’));</w:t>
      </w:r>
      <w:r w:rsidR="00733B48" w:rsidRPr="005A09DA">
        <w:rPr>
          <w:b/>
          <w:bCs/>
          <w:sz w:val="32"/>
          <w:szCs w:val="32"/>
        </w:rPr>
        <w:br/>
        <w:t>O/P: true</w:t>
      </w:r>
      <w:r w:rsidR="00733B48" w:rsidRPr="005A09DA">
        <w:rPr>
          <w:sz w:val="32"/>
          <w:szCs w:val="32"/>
        </w:rPr>
        <w:br/>
      </w:r>
    </w:p>
    <w:p w14:paraId="6306F496" w14:textId="770CE067" w:rsidR="007C6359" w:rsidRPr="005A09DA" w:rsidRDefault="002225C1" w:rsidP="002C25B5">
      <w:pPr>
        <w:pStyle w:val="ListParagraph"/>
        <w:numPr>
          <w:ilvl w:val="0"/>
          <w:numId w:val="2"/>
        </w:numPr>
        <w:ind w:left="519"/>
        <w:rPr>
          <w:b/>
          <w:bCs/>
          <w:sz w:val="32"/>
          <w:szCs w:val="32"/>
        </w:rPr>
      </w:pPr>
      <w:r w:rsidRPr="005A09DA">
        <w:rPr>
          <w:b/>
          <w:bCs/>
          <w:sz w:val="32"/>
          <w:szCs w:val="32"/>
        </w:rPr>
        <w:t xml:space="preserve">boolean </w:t>
      </w:r>
      <w:r w:rsidR="00A520DE" w:rsidRPr="005A09DA">
        <w:rPr>
          <w:b/>
          <w:bCs/>
          <w:sz w:val="32"/>
          <w:szCs w:val="32"/>
        </w:rPr>
        <w:t>str.endsWith(</w:t>
      </w:r>
      <w:r w:rsidR="007C6359" w:rsidRPr="005A09DA">
        <w:rPr>
          <w:b/>
          <w:bCs/>
          <w:sz w:val="32"/>
          <w:szCs w:val="32"/>
        </w:rPr>
        <w:t>String s</w:t>
      </w:r>
      <w:r w:rsidR="00A520DE" w:rsidRPr="005A09DA">
        <w:rPr>
          <w:b/>
          <w:bCs/>
          <w:sz w:val="32"/>
          <w:szCs w:val="32"/>
        </w:rPr>
        <w:t>):</w:t>
      </w:r>
      <w:r w:rsidRPr="005A09DA">
        <w:rPr>
          <w:b/>
          <w:bCs/>
          <w:sz w:val="32"/>
          <w:szCs w:val="32"/>
        </w:rPr>
        <w:t xml:space="preserve"> </w:t>
      </w:r>
      <w:r w:rsidRPr="005A09DA">
        <w:rPr>
          <w:sz w:val="32"/>
          <w:szCs w:val="32"/>
        </w:rPr>
        <w:t>It is used to check whether the string ends with given string or a character.</w:t>
      </w:r>
      <w:r w:rsidR="007C6359" w:rsidRPr="005A09DA">
        <w:rPr>
          <w:sz w:val="32"/>
          <w:szCs w:val="32"/>
        </w:rPr>
        <w:t xml:space="preserve"> Example:</w:t>
      </w:r>
      <w:r w:rsidR="007C6359" w:rsidRPr="005A09DA">
        <w:rPr>
          <w:sz w:val="32"/>
          <w:szCs w:val="32"/>
        </w:rPr>
        <w:br/>
      </w:r>
      <w:r w:rsidR="007C6359" w:rsidRPr="005A09DA">
        <w:rPr>
          <w:b/>
          <w:bCs/>
          <w:sz w:val="32"/>
          <w:szCs w:val="32"/>
        </w:rPr>
        <w:t>String name = ‘Shreyash’;</w:t>
      </w:r>
      <w:r w:rsidR="007C6359" w:rsidRPr="005A09DA">
        <w:rPr>
          <w:b/>
          <w:bCs/>
          <w:sz w:val="32"/>
          <w:szCs w:val="32"/>
        </w:rPr>
        <w:br/>
        <w:t>System.out.println(name.endsWith (‘sh’));</w:t>
      </w:r>
      <w:r w:rsidR="007C6359" w:rsidRPr="005A09DA">
        <w:rPr>
          <w:b/>
          <w:bCs/>
          <w:sz w:val="32"/>
          <w:szCs w:val="32"/>
        </w:rPr>
        <w:br/>
        <w:t>O/P: true</w:t>
      </w:r>
      <w:r w:rsidR="007C6359" w:rsidRPr="005A09DA">
        <w:rPr>
          <w:b/>
          <w:bCs/>
          <w:sz w:val="32"/>
          <w:szCs w:val="32"/>
        </w:rPr>
        <w:br/>
      </w:r>
    </w:p>
    <w:p w14:paraId="3A4CA7E8" w14:textId="40114528" w:rsidR="00D5366B" w:rsidRPr="005A09DA" w:rsidRDefault="007C6359" w:rsidP="002C25B5">
      <w:pPr>
        <w:pStyle w:val="ListParagraph"/>
        <w:numPr>
          <w:ilvl w:val="0"/>
          <w:numId w:val="2"/>
        </w:numPr>
        <w:ind w:left="519"/>
        <w:rPr>
          <w:b/>
          <w:bCs/>
          <w:sz w:val="32"/>
          <w:szCs w:val="32"/>
        </w:rPr>
      </w:pPr>
      <w:r w:rsidRPr="005A09DA">
        <w:rPr>
          <w:b/>
          <w:bCs/>
          <w:sz w:val="32"/>
          <w:szCs w:val="32"/>
        </w:rPr>
        <w:t xml:space="preserve">char </w:t>
      </w:r>
      <w:r w:rsidR="00D5366B" w:rsidRPr="005A09DA">
        <w:rPr>
          <w:b/>
          <w:bCs/>
          <w:sz w:val="32"/>
          <w:szCs w:val="32"/>
        </w:rPr>
        <w:t>str.</w:t>
      </w:r>
      <w:r w:rsidRPr="005A09DA">
        <w:rPr>
          <w:b/>
          <w:bCs/>
          <w:sz w:val="32"/>
          <w:szCs w:val="32"/>
        </w:rPr>
        <w:t>charAt(</w:t>
      </w:r>
      <w:r w:rsidR="00D5366B" w:rsidRPr="005A09DA">
        <w:rPr>
          <w:b/>
          <w:bCs/>
          <w:sz w:val="32"/>
          <w:szCs w:val="32"/>
        </w:rPr>
        <w:t>int index</w:t>
      </w:r>
      <w:r w:rsidRPr="005A09DA">
        <w:rPr>
          <w:b/>
          <w:bCs/>
          <w:sz w:val="32"/>
          <w:szCs w:val="32"/>
        </w:rPr>
        <w:t>)</w:t>
      </w:r>
      <w:r w:rsidR="00D5366B" w:rsidRPr="005A09DA">
        <w:rPr>
          <w:b/>
          <w:bCs/>
          <w:sz w:val="32"/>
          <w:szCs w:val="32"/>
        </w:rPr>
        <w:t xml:space="preserve">: </w:t>
      </w:r>
      <w:r w:rsidR="00D5366B" w:rsidRPr="005A09DA">
        <w:rPr>
          <w:sz w:val="32"/>
          <w:szCs w:val="32"/>
        </w:rPr>
        <w:t xml:space="preserve"> It is used to get the character at the given index number.</w:t>
      </w:r>
      <w:r w:rsidR="0010169B" w:rsidRPr="005A09DA">
        <w:rPr>
          <w:sz w:val="32"/>
          <w:szCs w:val="32"/>
        </w:rPr>
        <w:t xml:space="preserve"> </w:t>
      </w:r>
      <w:r w:rsidR="00D5366B" w:rsidRPr="005A09DA">
        <w:rPr>
          <w:sz w:val="32"/>
          <w:szCs w:val="32"/>
        </w:rPr>
        <w:br/>
        <w:t>Example:</w:t>
      </w:r>
      <w:r w:rsidR="00D5366B" w:rsidRPr="005A09DA">
        <w:rPr>
          <w:b/>
          <w:bCs/>
          <w:sz w:val="32"/>
          <w:szCs w:val="32"/>
        </w:rPr>
        <w:br/>
        <w:t>String name = ‘Shreyash’;</w:t>
      </w:r>
      <w:r w:rsidR="00D5366B" w:rsidRPr="005A09DA">
        <w:rPr>
          <w:b/>
          <w:bCs/>
          <w:sz w:val="32"/>
          <w:szCs w:val="32"/>
        </w:rPr>
        <w:br/>
        <w:t>System.out.println(name.charAt (0));</w:t>
      </w:r>
      <w:r w:rsidR="00D5366B" w:rsidRPr="005A09DA">
        <w:rPr>
          <w:b/>
          <w:bCs/>
          <w:sz w:val="32"/>
          <w:szCs w:val="32"/>
        </w:rPr>
        <w:br/>
        <w:t>O/P: S</w:t>
      </w:r>
    </w:p>
    <w:p w14:paraId="1A7B4546" w14:textId="77777777" w:rsidR="002264BB" w:rsidRPr="002264BB" w:rsidRDefault="0010169B" w:rsidP="002C25B5">
      <w:pPr>
        <w:pStyle w:val="ListParagraph"/>
        <w:numPr>
          <w:ilvl w:val="0"/>
          <w:numId w:val="2"/>
        </w:numPr>
        <w:ind w:left="519"/>
        <w:rPr>
          <w:sz w:val="32"/>
          <w:szCs w:val="32"/>
        </w:rPr>
      </w:pPr>
      <w:r w:rsidRPr="005A09DA">
        <w:rPr>
          <w:b/>
          <w:bCs/>
          <w:sz w:val="32"/>
          <w:szCs w:val="32"/>
        </w:rPr>
        <w:t xml:space="preserve">int indexOf(String s): </w:t>
      </w:r>
      <w:r w:rsidRPr="005A09DA">
        <w:rPr>
          <w:sz w:val="32"/>
          <w:szCs w:val="32"/>
        </w:rPr>
        <w:t xml:space="preserve"> It is used to get the </w:t>
      </w:r>
      <w:r w:rsidR="00705A7D" w:rsidRPr="005A09DA">
        <w:rPr>
          <w:sz w:val="32"/>
          <w:szCs w:val="32"/>
        </w:rPr>
        <w:t xml:space="preserve">starting </w:t>
      </w:r>
      <w:r w:rsidRPr="005A09DA">
        <w:rPr>
          <w:sz w:val="32"/>
          <w:szCs w:val="32"/>
        </w:rPr>
        <w:t>index of a given particular character or of the given</w:t>
      </w:r>
      <w:r w:rsidR="003609E0" w:rsidRPr="005A09DA">
        <w:rPr>
          <w:sz w:val="32"/>
          <w:szCs w:val="32"/>
        </w:rPr>
        <w:t xml:space="preserve"> String.</w:t>
      </w:r>
      <w:r w:rsidR="003609E0" w:rsidRPr="005A09DA">
        <w:rPr>
          <w:sz w:val="32"/>
          <w:szCs w:val="32"/>
        </w:rPr>
        <w:br/>
        <w:t>Example:</w:t>
      </w:r>
      <w:r w:rsidR="003609E0" w:rsidRPr="005A09DA">
        <w:rPr>
          <w:sz w:val="32"/>
          <w:szCs w:val="32"/>
        </w:rPr>
        <w:br/>
      </w:r>
      <w:r w:rsidR="003609E0" w:rsidRPr="005A09DA">
        <w:rPr>
          <w:b/>
          <w:bCs/>
          <w:sz w:val="32"/>
          <w:szCs w:val="32"/>
        </w:rPr>
        <w:t>String name = “Shreyash”;</w:t>
      </w:r>
      <w:r w:rsidR="007C6359" w:rsidRPr="005A09DA">
        <w:rPr>
          <w:sz w:val="32"/>
          <w:szCs w:val="32"/>
        </w:rPr>
        <w:br/>
      </w:r>
      <w:r w:rsidR="003609E0" w:rsidRPr="005A09DA">
        <w:rPr>
          <w:b/>
          <w:bCs/>
          <w:sz w:val="32"/>
          <w:szCs w:val="32"/>
        </w:rPr>
        <w:t>System.out.println(name.indexOf(</w:t>
      </w:r>
      <w:r w:rsidR="00705A7D" w:rsidRPr="005A09DA">
        <w:rPr>
          <w:b/>
          <w:bCs/>
          <w:sz w:val="32"/>
          <w:szCs w:val="32"/>
        </w:rPr>
        <w:t>‘</w:t>
      </w:r>
      <w:r w:rsidR="003609E0" w:rsidRPr="005A09DA">
        <w:rPr>
          <w:b/>
          <w:bCs/>
          <w:sz w:val="32"/>
          <w:szCs w:val="32"/>
        </w:rPr>
        <w:t>h</w:t>
      </w:r>
      <w:r w:rsidR="00705A7D" w:rsidRPr="005A09DA">
        <w:rPr>
          <w:b/>
          <w:bCs/>
          <w:sz w:val="32"/>
          <w:szCs w:val="32"/>
        </w:rPr>
        <w:t>’</w:t>
      </w:r>
      <w:r w:rsidR="003609E0" w:rsidRPr="005A09DA">
        <w:rPr>
          <w:b/>
          <w:bCs/>
          <w:sz w:val="32"/>
          <w:szCs w:val="32"/>
        </w:rPr>
        <w:t>));</w:t>
      </w:r>
      <w:r w:rsidR="00705A7D" w:rsidRPr="005A09DA">
        <w:rPr>
          <w:b/>
          <w:bCs/>
          <w:sz w:val="32"/>
          <w:szCs w:val="32"/>
        </w:rPr>
        <w:br/>
        <w:t>O/P: 1</w:t>
      </w:r>
    </w:p>
    <w:p w14:paraId="0A7DD44A" w14:textId="52BAFC58" w:rsidR="00025C24" w:rsidRPr="00025C24" w:rsidRDefault="004C1FA6" w:rsidP="0081587F">
      <w:pPr>
        <w:pStyle w:val="ListParagraph"/>
        <w:numPr>
          <w:ilvl w:val="0"/>
          <w:numId w:val="2"/>
        </w:numPr>
        <w:ind w:left="519"/>
        <w:rPr>
          <w:b/>
          <w:bCs/>
          <w:sz w:val="32"/>
          <w:szCs w:val="32"/>
        </w:rPr>
      </w:pPr>
      <w:r w:rsidRPr="00025C24">
        <w:rPr>
          <w:b/>
          <w:bCs/>
          <w:sz w:val="32"/>
          <w:szCs w:val="32"/>
        </w:rPr>
        <w:t xml:space="preserve">int lastIndexOf(Strign s): </w:t>
      </w:r>
      <w:r w:rsidRPr="00025C24">
        <w:rPr>
          <w:sz w:val="32"/>
          <w:szCs w:val="32"/>
        </w:rPr>
        <w:t xml:space="preserve"> It is used to get the ending index of a given particular character or of the given String.</w:t>
      </w:r>
      <w:r w:rsidRPr="00025C24">
        <w:rPr>
          <w:sz w:val="32"/>
          <w:szCs w:val="32"/>
        </w:rPr>
        <w:br/>
        <w:t>Example:</w:t>
      </w:r>
      <w:r w:rsidRPr="00025C24">
        <w:rPr>
          <w:sz w:val="32"/>
          <w:szCs w:val="32"/>
        </w:rPr>
        <w:br/>
      </w:r>
      <w:r w:rsidRPr="00025C24">
        <w:rPr>
          <w:b/>
          <w:sz w:val="32"/>
          <w:szCs w:val="32"/>
        </w:rPr>
        <w:t>String name = “Shreyash”;</w:t>
      </w:r>
      <w:r w:rsidRPr="00025C24">
        <w:rPr>
          <w:b/>
          <w:sz w:val="32"/>
          <w:szCs w:val="32"/>
        </w:rPr>
        <w:br/>
        <w:t>System.out.println(name.lastIndexOf(‘h’));</w:t>
      </w:r>
      <w:r w:rsidRPr="00025C24">
        <w:rPr>
          <w:b/>
          <w:sz w:val="32"/>
          <w:szCs w:val="32"/>
        </w:rPr>
        <w:br/>
        <w:t xml:space="preserve">O/P: </w:t>
      </w:r>
      <w:r w:rsidR="005E6907" w:rsidRPr="00025C24">
        <w:rPr>
          <w:b/>
          <w:sz w:val="32"/>
          <w:szCs w:val="32"/>
        </w:rPr>
        <w:t>7</w:t>
      </w:r>
    </w:p>
    <w:p w14:paraId="07EBBE49" w14:textId="77777777" w:rsidR="00025C24" w:rsidRPr="00025C24" w:rsidRDefault="00025C24" w:rsidP="00025C24">
      <w:pPr>
        <w:ind w:left="159"/>
        <w:rPr>
          <w:b/>
          <w:bCs/>
          <w:sz w:val="32"/>
          <w:szCs w:val="32"/>
        </w:rPr>
      </w:pPr>
    </w:p>
    <w:p w14:paraId="6D97436C" w14:textId="77777777" w:rsidR="00025C24" w:rsidRDefault="00025C24" w:rsidP="00025C24">
      <w:pPr>
        <w:pStyle w:val="ListParagraph"/>
        <w:ind w:left="363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50.Practising String Methods 2</w:t>
      </w:r>
    </w:p>
    <w:p w14:paraId="508609B1" w14:textId="7E6746F3" w:rsidR="00025C24" w:rsidRDefault="00025C24" w:rsidP="00025C24">
      <w:pPr>
        <w:rPr>
          <w:sz w:val="32"/>
          <w:szCs w:val="32"/>
        </w:rPr>
      </w:pPr>
      <w:r w:rsidRPr="00025C24">
        <w:rPr>
          <w:sz w:val="32"/>
          <w:szCs w:val="32"/>
        </w:rPr>
        <w:t xml:space="preserve">1. </w:t>
      </w:r>
      <w:r>
        <w:rPr>
          <w:sz w:val="32"/>
          <w:szCs w:val="32"/>
        </w:rPr>
        <w:t>Example:</w:t>
      </w:r>
    </w:p>
    <w:p w14:paraId="48C4AB61" w14:textId="77777777" w:rsidR="00D059B3" w:rsidRPr="00D059B3" w:rsidRDefault="00D059B3" w:rsidP="00D059B3">
      <w:pPr>
        <w:pStyle w:val="HTMLPreformatted"/>
        <w:shd w:val="clear" w:color="auto" w:fill="1E1F22"/>
        <w:rPr>
          <w:color w:val="BCBEC4"/>
        </w:rPr>
      </w:pPr>
      <w:r>
        <w:rPr>
          <w:sz w:val="32"/>
          <w:szCs w:val="32"/>
        </w:rPr>
        <w:lastRenderedPageBreak/>
        <w:tab/>
      </w:r>
      <w:r w:rsidRPr="00D059B3">
        <w:rPr>
          <w:color w:val="CF8E6D"/>
        </w:rPr>
        <w:t xml:space="preserve">class </w:t>
      </w:r>
      <w:r w:rsidRPr="00D059B3">
        <w:rPr>
          <w:color w:val="BCBEC4"/>
        </w:rPr>
        <w:t>Two</w:t>
      </w:r>
      <w:r w:rsidRPr="00D059B3">
        <w:rPr>
          <w:color w:val="BCBEC4"/>
        </w:rPr>
        <w:br/>
        <w:t>{</w:t>
      </w:r>
      <w:r w:rsidRPr="00D059B3">
        <w:rPr>
          <w:color w:val="BCBEC4"/>
        </w:rPr>
        <w:br/>
        <w:t xml:space="preserve">    </w:t>
      </w:r>
      <w:r w:rsidRPr="00D059B3">
        <w:rPr>
          <w:color w:val="CF8E6D"/>
        </w:rPr>
        <w:t xml:space="preserve">public static void </w:t>
      </w:r>
      <w:r w:rsidRPr="00D059B3">
        <w:rPr>
          <w:color w:val="56A8F5"/>
        </w:rPr>
        <w:t>main</w:t>
      </w:r>
      <w:r w:rsidRPr="00D059B3">
        <w:rPr>
          <w:color w:val="BCBEC4"/>
        </w:rPr>
        <w:t>(String[] args)</w:t>
      </w:r>
      <w:r w:rsidRPr="00D059B3">
        <w:rPr>
          <w:color w:val="BCBEC4"/>
        </w:rPr>
        <w:br/>
        <w:t xml:space="preserve">    {</w:t>
      </w:r>
      <w:r w:rsidRPr="00D059B3">
        <w:rPr>
          <w:color w:val="BCBEC4"/>
        </w:rPr>
        <w:br/>
        <w:t xml:space="preserve">        String str1 = </w:t>
      </w:r>
      <w:r w:rsidRPr="00D059B3">
        <w:rPr>
          <w:color w:val="6AAB73"/>
        </w:rPr>
        <w:t>"Mr. Shreyash Lokhande"</w:t>
      </w:r>
      <w:r w:rsidRPr="00D059B3">
        <w:rPr>
          <w:color w:val="BCBEC4"/>
        </w:rPr>
        <w:t>;</w:t>
      </w:r>
      <w:r w:rsidRPr="00D059B3">
        <w:rPr>
          <w:color w:val="BCBEC4"/>
        </w:rPr>
        <w:br/>
        <w:t xml:space="preserve">        System.</w:t>
      </w:r>
      <w:r w:rsidRPr="00D059B3">
        <w:rPr>
          <w:i/>
          <w:iCs/>
          <w:color w:val="C77DBB"/>
        </w:rPr>
        <w:t>out</w:t>
      </w:r>
      <w:r w:rsidRPr="00D059B3">
        <w:rPr>
          <w:color w:val="BCBEC4"/>
        </w:rPr>
        <w:t>.println(str1.startsWith(</w:t>
      </w:r>
      <w:r w:rsidRPr="00D059B3">
        <w:rPr>
          <w:color w:val="6AAB73"/>
        </w:rPr>
        <w:t>"Mr"</w:t>
      </w:r>
      <w:r w:rsidRPr="00D059B3">
        <w:rPr>
          <w:color w:val="BCBEC4"/>
        </w:rPr>
        <w:t>));</w:t>
      </w:r>
      <w:r w:rsidRPr="00D059B3">
        <w:rPr>
          <w:color w:val="BCBEC4"/>
        </w:rPr>
        <w:br/>
        <w:t xml:space="preserve">        System.</w:t>
      </w:r>
      <w:r w:rsidRPr="00D059B3">
        <w:rPr>
          <w:i/>
          <w:iCs/>
          <w:color w:val="C77DBB"/>
        </w:rPr>
        <w:t>out</w:t>
      </w:r>
      <w:r w:rsidRPr="00D059B3">
        <w:rPr>
          <w:color w:val="BCBEC4"/>
        </w:rPr>
        <w:t>.println(str1.endsWith(</w:t>
      </w:r>
      <w:r w:rsidRPr="00D059B3">
        <w:rPr>
          <w:color w:val="6AAB73"/>
        </w:rPr>
        <w:t>"."</w:t>
      </w:r>
      <w:r w:rsidRPr="00D059B3">
        <w:rPr>
          <w:color w:val="BCBEC4"/>
        </w:rPr>
        <w:t>));</w:t>
      </w:r>
      <w:r w:rsidRPr="00D059B3">
        <w:rPr>
          <w:color w:val="BCBEC4"/>
        </w:rPr>
        <w:br/>
        <w:t xml:space="preserve">        System.</w:t>
      </w:r>
      <w:r w:rsidRPr="00D059B3">
        <w:rPr>
          <w:i/>
          <w:iCs/>
          <w:color w:val="C77DBB"/>
        </w:rPr>
        <w:t>out</w:t>
      </w:r>
      <w:r w:rsidRPr="00D059B3">
        <w:rPr>
          <w:color w:val="BCBEC4"/>
        </w:rPr>
        <w:t>.println(str1.charAt(</w:t>
      </w:r>
      <w:r w:rsidRPr="00D059B3">
        <w:rPr>
          <w:color w:val="2AACB8"/>
        </w:rPr>
        <w:t>4</w:t>
      </w:r>
      <w:r w:rsidRPr="00D059B3">
        <w:rPr>
          <w:color w:val="BCBEC4"/>
        </w:rPr>
        <w:t>));</w:t>
      </w:r>
      <w:r w:rsidRPr="00D059B3">
        <w:rPr>
          <w:color w:val="BCBEC4"/>
        </w:rPr>
        <w:br/>
        <w:t xml:space="preserve">        System.</w:t>
      </w:r>
      <w:r w:rsidRPr="00D059B3">
        <w:rPr>
          <w:i/>
          <w:iCs/>
          <w:color w:val="C77DBB"/>
        </w:rPr>
        <w:t>out</w:t>
      </w:r>
      <w:r w:rsidRPr="00D059B3">
        <w:rPr>
          <w:color w:val="BCBEC4"/>
        </w:rPr>
        <w:t>.println(str1.indexOf(</w:t>
      </w:r>
      <w:r w:rsidRPr="00D059B3">
        <w:rPr>
          <w:color w:val="6AAB73"/>
        </w:rPr>
        <w:t>"."</w:t>
      </w:r>
      <w:r w:rsidRPr="00D059B3">
        <w:rPr>
          <w:color w:val="BCBEC4"/>
        </w:rPr>
        <w:t xml:space="preserve">, </w:t>
      </w:r>
      <w:r w:rsidRPr="00D059B3">
        <w:rPr>
          <w:color w:val="2AACB8"/>
        </w:rPr>
        <w:t>4</w:t>
      </w:r>
      <w:r w:rsidRPr="00D059B3">
        <w:rPr>
          <w:color w:val="BCBEC4"/>
        </w:rPr>
        <w:t>));</w:t>
      </w:r>
      <w:r w:rsidRPr="00D059B3">
        <w:rPr>
          <w:color w:val="BCBEC4"/>
        </w:rPr>
        <w:br/>
        <w:t xml:space="preserve">        System.</w:t>
      </w:r>
      <w:r w:rsidRPr="00D059B3">
        <w:rPr>
          <w:i/>
          <w:iCs/>
          <w:color w:val="C77DBB"/>
        </w:rPr>
        <w:t>out</w:t>
      </w:r>
      <w:r w:rsidRPr="00D059B3">
        <w:rPr>
          <w:color w:val="BCBEC4"/>
        </w:rPr>
        <w:t>.println(str1.lastIndexOf(</w:t>
      </w:r>
      <w:r w:rsidRPr="00D059B3">
        <w:rPr>
          <w:color w:val="6AAB73"/>
        </w:rPr>
        <w:t>"."</w:t>
      </w:r>
      <w:r w:rsidRPr="00D059B3">
        <w:rPr>
          <w:color w:val="BCBEC4"/>
        </w:rPr>
        <w:t>));</w:t>
      </w:r>
      <w:r w:rsidRPr="00D059B3">
        <w:rPr>
          <w:color w:val="BCBEC4"/>
        </w:rPr>
        <w:br/>
        <w:t xml:space="preserve">    }</w:t>
      </w:r>
      <w:r w:rsidRPr="00D059B3">
        <w:rPr>
          <w:color w:val="BCBEC4"/>
        </w:rPr>
        <w:br/>
        <w:t>}</w:t>
      </w:r>
    </w:p>
    <w:p w14:paraId="6FED70E6" w14:textId="3BEF87EC" w:rsidR="00D059B3" w:rsidRDefault="00D059B3" w:rsidP="00025C24">
      <w:pPr>
        <w:rPr>
          <w:sz w:val="32"/>
          <w:szCs w:val="32"/>
        </w:rPr>
      </w:pPr>
    </w:p>
    <w:p w14:paraId="009458A2" w14:textId="549FF754" w:rsidR="00D059B3" w:rsidRDefault="00D059B3" w:rsidP="00D059B3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51.String Methods #3</w:t>
      </w:r>
      <w:r w:rsidR="001F3931">
        <w:rPr>
          <w:b/>
          <w:bCs/>
          <w:sz w:val="52"/>
          <w:szCs w:val="52"/>
        </w:rPr>
        <w:t xml:space="preserve">  </w:t>
      </w:r>
    </w:p>
    <w:p w14:paraId="432B32DF" w14:textId="798AF9E7" w:rsidR="0034009B" w:rsidRDefault="0034009B" w:rsidP="0001748E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>
        <w:rPr>
          <w:b/>
          <w:bCs/>
          <w:sz w:val="32"/>
          <w:szCs w:val="32"/>
        </w:rPr>
        <w:t>boolean equals(String s):</w:t>
      </w:r>
      <w:r>
        <w:rPr>
          <w:sz w:val="32"/>
          <w:szCs w:val="32"/>
        </w:rPr>
        <w:t xml:space="preserve"> </w:t>
      </w:r>
      <w:r w:rsidR="00821CAF">
        <w:rPr>
          <w:sz w:val="32"/>
          <w:szCs w:val="32"/>
        </w:rPr>
        <w:t xml:space="preserve"> </w:t>
      </w:r>
      <w:r>
        <w:rPr>
          <w:sz w:val="32"/>
          <w:szCs w:val="32"/>
        </w:rPr>
        <w:t>It is used to compare two strings.</w:t>
      </w:r>
    </w:p>
    <w:p w14:paraId="7D4FEF74" w14:textId="083F22D1" w:rsidR="0034009B" w:rsidRDefault="0034009B" w:rsidP="0001748E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  <w:t>It compare only the literals(value).</w:t>
      </w:r>
    </w:p>
    <w:p w14:paraId="26E89269" w14:textId="6A330F0F" w:rsidR="0034009B" w:rsidRPr="0034009B" w:rsidRDefault="0034009B" w:rsidP="0001748E">
      <w:pPr>
        <w:spacing w:after="0"/>
        <w:rPr>
          <w:b/>
          <w:bCs/>
          <w:sz w:val="32"/>
          <w:szCs w:val="32"/>
        </w:rPr>
      </w:pPr>
      <w:r>
        <w:rPr>
          <w:sz w:val="32"/>
          <w:szCs w:val="32"/>
        </w:rPr>
        <w:tab/>
        <w:t>*</w:t>
      </w:r>
      <w:r>
        <w:rPr>
          <w:b/>
          <w:bCs/>
          <w:sz w:val="32"/>
          <w:szCs w:val="32"/>
        </w:rPr>
        <w:t>Unlike == compares</w:t>
      </w:r>
      <w:r w:rsidR="00600512">
        <w:rPr>
          <w:b/>
          <w:bCs/>
          <w:sz w:val="32"/>
          <w:szCs w:val="32"/>
        </w:rPr>
        <w:t xml:space="preserve"> refer</w:t>
      </w:r>
      <w:ins w:id="4" w:author="King Shreyash" w:date="2024-07-23T22:58:00Z" w16du:dateUtc="2024-07-23T17:28:00Z">
        <w:r w:rsidR="00A32834">
          <w:rPr>
            <w:b/>
            <w:bCs/>
            <w:sz w:val="32"/>
            <w:szCs w:val="32"/>
          </w:rPr>
          <w:t>e</w:t>
        </w:r>
      </w:ins>
      <w:r w:rsidR="00600512">
        <w:rPr>
          <w:b/>
          <w:bCs/>
          <w:sz w:val="32"/>
          <w:szCs w:val="32"/>
        </w:rPr>
        <w:t>nces.</w:t>
      </w:r>
    </w:p>
    <w:p w14:paraId="3A506F0B" w14:textId="052DA54D" w:rsidR="0001748E" w:rsidRDefault="0034009B" w:rsidP="0001748E">
      <w:pPr>
        <w:spacing w:after="0"/>
        <w:rPr>
          <w:sz w:val="32"/>
          <w:szCs w:val="32"/>
        </w:rPr>
      </w:pPr>
      <w:r>
        <w:rPr>
          <w:sz w:val="32"/>
          <w:szCs w:val="32"/>
        </w:rPr>
        <w:t>2</w:t>
      </w:r>
      <w:r w:rsidR="0001748E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01748E">
        <w:rPr>
          <w:b/>
          <w:bCs/>
          <w:sz w:val="32"/>
          <w:szCs w:val="32"/>
        </w:rPr>
        <w:t xml:space="preserve">boolean equalsIgnoreCase(String s): </w:t>
      </w:r>
      <w:r w:rsidR="0001748E">
        <w:rPr>
          <w:sz w:val="32"/>
          <w:szCs w:val="32"/>
        </w:rPr>
        <w:t>It is used to equate strings without considering case of the Strings.</w:t>
      </w:r>
    </w:p>
    <w:p w14:paraId="2071BB82" w14:textId="03B7CDCF" w:rsidR="0001748E" w:rsidRDefault="0001748E" w:rsidP="0001748E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Example: </w:t>
      </w:r>
    </w:p>
    <w:p w14:paraId="6C1AB055" w14:textId="68F03127" w:rsidR="009B650B" w:rsidRPr="009B650B" w:rsidRDefault="009B650B" w:rsidP="0001748E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str1.equalsIgnoreCase(str2);</w:t>
      </w:r>
    </w:p>
    <w:p w14:paraId="75790BCD" w14:textId="77777777" w:rsidR="009B650B" w:rsidRDefault="009B650B" w:rsidP="0001748E">
      <w:pPr>
        <w:spacing w:after="0"/>
        <w:rPr>
          <w:sz w:val="32"/>
          <w:szCs w:val="32"/>
        </w:rPr>
      </w:pPr>
    </w:p>
    <w:p w14:paraId="636E702C" w14:textId="579BD9B6" w:rsidR="0001748E" w:rsidRDefault="0034009B" w:rsidP="0001748E">
      <w:pPr>
        <w:spacing w:after="0"/>
        <w:rPr>
          <w:sz w:val="32"/>
          <w:szCs w:val="32"/>
        </w:rPr>
      </w:pPr>
      <w:r>
        <w:rPr>
          <w:sz w:val="32"/>
          <w:szCs w:val="32"/>
        </w:rPr>
        <w:t>3</w:t>
      </w:r>
      <w:r w:rsidR="0001748E">
        <w:rPr>
          <w:sz w:val="32"/>
          <w:szCs w:val="32"/>
        </w:rPr>
        <w:t xml:space="preserve">. </w:t>
      </w:r>
      <w:r w:rsidR="0001748E" w:rsidRPr="0001748E">
        <w:rPr>
          <w:b/>
          <w:bCs/>
          <w:sz w:val="32"/>
          <w:szCs w:val="32"/>
        </w:rPr>
        <w:t>int compareTo(String s)</w:t>
      </w:r>
      <w:r w:rsidR="0001748E">
        <w:rPr>
          <w:b/>
          <w:bCs/>
          <w:sz w:val="32"/>
          <w:szCs w:val="32"/>
        </w:rPr>
        <w:t xml:space="preserve">: </w:t>
      </w:r>
      <w:r w:rsidR="009B650B">
        <w:rPr>
          <w:sz w:val="32"/>
          <w:szCs w:val="32"/>
        </w:rPr>
        <w:t>It is used to compare two strings in dictionary order.</w:t>
      </w:r>
    </w:p>
    <w:p w14:paraId="47A328D9" w14:textId="6BBED6C0" w:rsidR="009B650B" w:rsidRDefault="005221A5" w:rsidP="009B650B">
      <w:pPr>
        <w:spacing w:after="0"/>
        <w:rPr>
          <w:sz w:val="32"/>
          <w:szCs w:val="32"/>
        </w:rPr>
      </w:pPr>
      <w:ins w:id="5" w:author="King Shreyash" w:date="2024-07-23T23:03:00Z" w16du:dateUtc="2024-07-23T17:33:00Z">
        <w:r>
          <w:rPr>
            <w:sz w:val="32"/>
            <w:szCs w:val="32"/>
          </w:rPr>
          <w:t xml:space="preserve">It compares </w:t>
        </w:r>
      </w:ins>
      <w:ins w:id="6" w:author="King Shreyash" w:date="2024-07-23T23:04:00Z" w16du:dateUtc="2024-07-23T17:34:00Z">
        <w:r w:rsidR="00D23E18">
          <w:rPr>
            <w:sz w:val="32"/>
            <w:szCs w:val="32"/>
          </w:rPr>
          <w:t xml:space="preserve">only </w:t>
        </w:r>
      </w:ins>
      <w:ins w:id="7" w:author="King Shreyash" w:date="2024-07-23T23:03:00Z" w16du:dateUtc="2024-07-23T17:33:00Z">
        <w:r>
          <w:rPr>
            <w:sz w:val="32"/>
            <w:szCs w:val="32"/>
          </w:rPr>
          <w:t xml:space="preserve">the </w:t>
        </w:r>
      </w:ins>
      <w:ins w:id="8" w:author="King Shreyash" w:date="2024-07-23T23:06:00Z" w16du:dateUtc="2024-07-23T17:36:00Z">
        <w:r w:rsidR="00FD256F">
          <w:rPr>
            <w:sz w:val="32"/>
            <w:szCs w:val="32"/>
          </w:rPr>
          <w:t>literal (</w:t>
        </w:r>
      </w:ins>
      <w:ins w:id="9" w:author="King Shreyash" w:date="2024-07-23T23:03:00Z" w16du:dateUtc="2024-07-23T17:33:00Z">
        <w:r>
          <w:rPr>
            <w:sz w:val="32"/>
            <w:szCs w:val="32"/>
          </w:rPr>
          <w:t>value</w:t>
        </w:r>
      </w:ins>
      <w:ins w:id="10" w:author="King Shreyash" w:date="2024-07-23T23:06:00Z" w16du:dateUtc="2024-07-23T17:36:00Z">
        <w:r w:rsidR="00FD256F">
          <w:rPr>
            <w:sz w:val="32"/>
            <w:szCs w:val="32"/>
          </w:rPr>
          <w:t>)</w:t>
        </w:r>
      </w:ins>
      <w:ins w:id="11" w:author="King Shreyash" w:date="2024-07-23T23:03:00Z" w16du:dateUtc="2024-07-23T17:33:00Z">
        <w:r>
          <w:rPr>
            <w:sz w:val="32"/>
            <w:szCs w:val="32"/>
          </w:rPr>
          <w:t>.</w:t>
        </w:r>
        <w:r>
          <w:rPr>
            <w:sz w:val="32"/>
            <w:szCs w:val="32"/>
          </w:rPr>
          <w:br/>
        </w:r>
      </w:ins>
      <w:r w:rsidR="009B650B">
        <w:rPr>
          <w:sz w:val="32"/>
          <w:szCs w:val="32"/>
        </w:rPr>
        <w:t>Example:</w:t>
      </w:r>
    </w:p>
    <w:p w14:paraId="107FA090" w14:textId="204C6CC1" w:rsidR="009B650B" w:rsidRDefault="009B650B" w:rsidP="0001748E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str1.compareTo(String s);</w:t>
      </w:r>
    </w:p>
    <w:p w14:paraId="1314625A" w14:textId="0A12D923" w:rsidR="00600512" w:rsidRDefault="00600512" w:rsidP="0001748E">
      <w:pPr>
        <w:spacing w:after="0"/>
        <w:rPr>
          <w:ins w:id="12" w:author="King Shreyash" w:date="2024-07-23T23:07:00Z" w16du:dateUtc="2024-07-23T17:37:00Z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(Everything happens according to ASCII code)</w:t>
      </w:r>
    </w:p>
    <w:p w14:paraId="62906188" w14:textId="69B0C8A0" w:rsidR="004D6CD3" w:rsidRDefault="00633C6C" w:rsidP="0001748E">
      <w:pPr>
        <w:spacing w:after="0"/>
        <w:rPr>
          <w:ins w:id="13" w:author="King Shreyash" w:date="2024-07-23T23:07:00Z" w16du:dateUtc="2024-07-23T17:37:00Z"/>
          <w:b/>
          <w:bCs/>
          <w:sz w:val="32"/>
          <w:szCs w:val="32"/>
        </w:rPr>
      </w:pPr>
      <w:ins w:id="14" w:author="King Shreyash" w:date="2024-07-23T23:08:00Z" w16du:dateUtc="2024-07-23T17:38:00Z">
        <w:r>
          <w:rPr>
            <w:b/>
            <w:bCs/>
            <w:sz w:val="32"/>
            <w:szCs w:val="32"/>
          </w:rPr>
          <w:t xml:space="preserve">* </w:t>
        </w:r>
      </w:ins>
      <w:ins w:id="15" w:author="King Shreyash" w:date="2024-07-23T23:07:00Z" w16du:dateUtc="2024-07-23T17:37:00Z">
        <w:r w:rsidR="004D6CD3">
          <w:rPr>
            <w:b/>
            <w:bCs/>
            <w:sz w:val="32"/>
            <w:szCs w:val="32"/>
          </w:rPr>
          <w:t>smaller = comes first.</w:t>
        </w:r>
      </w:ins>
    </w:p>
    <w:p w14:paraId="0A39DACF" w14:textId="7B9B43C0" w:rsidR="004D6CD3" w:rsidRDefault="00633C6C" w:rsidP="0001748E">
      <w:pPr>
        <w:spacing w:after="0"/>
        <w:rPr>
          <w:b/>
          <w:bCs/>
          <w:sz w:val="32"/>
          <w:szCs w:val="32"/>
        </w:rPr>
      </w:pPr>
      <w:ins w:id="16" w:author="King Shreyash" w:date="2024-07-23T23:08:00Z" w16du:dateUtc="2024-07-23T17:38:00Z">
        <w:r>
          <w:rPr>
            <w:b/>
            <w:bCs/>
            <w:sz w:val="32"/>
            <w:szCs w:val="32"/>
          </w:rPr>
          <w:t xml:space="preserve">* </w:t>
        </w:r>
      </w:ins>
      <w:ins w:id="17" w:author="King Shreyash" w:date="2024-07-23T23:07:00Z" w16du:dateUtc="2024-07-23T17:37:00Z">
        <w:r w:rsidR="004D6CD3">
          <w:rPr>
            <w:b/>
            <w:bCs/>
            <w:sz w:val="32"/>
            <w:szCs w:val="32"/>
          </w:rPr>
          <w:t xml:space="preserve">bigger = comes </w:t>
        </w:r>
      </w:ins>
      <w:ins w:id="18" w:author="King Shreyash" w:date="2024-07-23T23:08:00Z" w16du:dateUtc="2024-07-23T17:38:00Z">
        <w:r w:rsidR="004D6CD3">
          <w:rPr>
            <w:b/>
            <w:bCs/>
            <w:sz w:val="32"/>
            <w:szCs w:val="32"/>
          </w:rPr>
          <w:t>last.</w:t>
        </w:r>
      </w:ins>
    </w:p>
    <w:p w14:paraId="7FC1CB90" w14:textId="0A577D9E" w:rsidR="009B650B" w:rsidRDefault="009B650B" w:rsidP="0001748E">
      <w:pPr>
        <w:spacing w:after="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* </w:t>
      </w:r>
      <w:r>
        <w:rPr>
          <w:b/>
          <w:bCs/>
          <w:sz w:val="32"/>
          <w:szCs w:val="32"/>
        </w:rPr>
        <w:t>-1 means first string is smaller than second string.</w:t>
      </w:r>
      <w:ins w:id="19" w:author="King Shreyash" w:date="2024-07-23T23:07:00Z" w16du:dateUtc="2024-07-23T17:37:00Z">
        <w:r w:rsidR="009B212F">
          <w:rPr>
            <w:b/>
            <w:bCs/>
            <w:sz w:val="32"/>
            <w:szCs w:val="32"/>
          </w:rPr>
          <w:t>(context dictionary)</w:t>
        </w:r>
      </w:ins>
    </w:p>
    <w:p w14:paraId="1480CD83" w14:textId="3C8EA5A4" w:rsidR="009B650B" w:rsidRDefault="009B650B" w:rsidP="0001748E">
      <w:pPr>
        <w:spacing w:after="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* </w:t>
      </w:r>
      <w:r>
        <w:rPr>
          <w:b/>
          <w:bCs/>
          <w:sz w:val="32"/>
          <w:szCs w:val="32"/>
        </w:rPr>
        <w:t>1 means second string is smaller than first string.</w:t>
      </w:r>
      <w:ins w:id="20" w:author="King Shreyash" w:date="2024-07-23T23:07:00Z" w16du:dateUtc="2024-07-23T17:37:00Z">
        <w:r w:rsidR="009B212F" w:rsidRPr="009B212F">
          <w:rPr>
            <w:b/>
            <w:bCs/>
            <w:sz w:val="32"/>
            <w:szCs w:val="32"/>
          </w:rPr>
          <w:t xml:space="preserve"> </w:t>
        </w:r>
        <w:r w:rsidR="009B212F">
          <w:rPr>
            <w:b/>
            <w:bCs/>
            <w:sz w:val="32"/>
            <w:szCs w:val="32"/>
          </w:rPr>
          <w:t>(context dictionary)</w:t>
        </w:r>
      </w:ins>
    </w:p>
    <w:p w14:paraId="7CE552E9" w14:textId="6B01E50F" w:rsidR="009B650B" w:rsidRDefault="009B650B" w:rsidP="0001748E">
      <w:pPr>
        <w:spacing w:after="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* </w:t>
      </w:r>
      <w:r>
        <w:rPr>
          <w:b/>
          <w:bCs/>
          <w:sz w:val="32"/>
          <w:szCs w:val="32"/>
        </w:rPr>
        <w:t>0 means both string are same.</w:t>
      </w:r>
    </w:p>
    <w:p w14:paraId="719C058C" w14:textId="45A705AE" w:rsidR="009B650B" w:rsidRPr="009B650B" w:rsidRDefault="009B650B" w:rsidP="0001748E">
      <w:pPr>
        <w:spacing w:after="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* </w:t>
      </w:r>
      <w:r w:rsidRPr="009B650B">
        <w:rPr>
          <w:b/>
          <w:bCs/>
          <w:sz w:val="32"/>
          <w:szCs w:val="32"/>
        </w:rPr>
        <w:t>Upper case of a string is smaller than Lower case of string.</w:t>
      </w:r>
    </w:p>
    <w:p w14:paraId="5395B2BE" w14:textId="423FD569" w:rsidR="009B650B" w:rsidRDefault="009B650B" w:rsidP="0001748E">
      <w:pPr>
        <w:spacing w:after="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* </w:t>
      </w:r>
      <w:r>
        <w:rPr>
          <w:b/>
          <w:bCs/>
          <w:sz w:val="32"/>
          <w:szCs w:val="32"/>
        </w:rPr>
        <w:t>The equals() and == are used to compare two strings.</w:t>
      </w:r>
    </w:p>
    <w:p w14:paraId="010A00C9" w14:textId="53BF83BB" w:rsidR="009B650B" w:rsidRDefault="009B650B" w:rsidP="0001748E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FC3B47">
        <w:rPr>
          <w:b/>
          <w:bCs/>
          <w:sz w:val="32"/>
          <w:szCs w:val="32"/>
        </w:rPr>
        <w:t>str1.equals(str2) means only string value is compared.</w:t>
      </w:r>
    </w:p>
    <w:p w14:paraId="0A31B829" w14:textId="062E026B" w:rsidR="00FC3B47" w:rsidRDefault="00FC3B47" w:rsidP="0001748E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str1 == str2 means string value and data-type of the object is compared.</w:t>
      </w:r>
    </w:p>
    <w:p w14:paraId="7E4794C7" w14:textId="3F950E00" w:rsidR="000B726F" w:rsidRDefault="000B726F" w:rsidP="0001748E">
      <w:pPr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4. </w:t>
      </w:r>
      <w:r>
        <w:rPr>
          <w:b/>
          <w:bCs/>
          <w:sz w:val="32"/>
          <w:szCs w:val="32"/>
        </w:rPr>
        <w:t xml:space="preserve">boolean contains(String s): </w:t>
      </w:r>
      <w:r>
        <w:rPr>
          <w:sz w:val="32"/>
          <w:szCs w:val="32"/>
        </w:rPr>
        <w:t xml:space="preserve"> It is used to check whether string contains the given </w:t>
      </w:r>
      <w:ins w:id="21" w:author="King Shreyash" w:date="2024-07-23T23:08:00Z" w16du:dateUtc="2024-07-23T17:38:00Z">
        <w:r w:rsidR="006A340B">
          <w:rPr>
            <w:sz w:val="32"/>
            <w:szCs w:val="32"/>
          </w:rPr>
          <w:t>sub</w:t>
        </w:r>
      </w:ins>
      <w:r>
        <w:rPr>
          <w:sz w:val="32"/>
          <w:szCs w:val="32"/>
        </w:rPr>
        <w:t>string.</w:t>
      </w:r>
    </w:p>
    <w:p w14:paraId="40E8B432" w14:textId="23113BA2" w:rsidR="000B726F" w:rsidRDefault="000B726F" w:rsidP="0001748E">
      <w:pPr>
        <w:spacing w:after="0"/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4025BF09" w14:textId="4BD92284" w:rsidR="000B726F" w:rsidRDefault="000B726F" w:rsidP="0001748E">
      <w:pPr>
        <w:spacing w:after="0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str = “Hello wall”;</w:t>
      </w:r>
    </w:p>
    <w:p w14:paraId="3B145911" w14:textId="54C277AF" w:rsidR="000B726F" w:rsidRDefault="000B726F" w:rsidP="0001748E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System.out.println(str.contains(“all”));</w:t>
      </w:r>
    </w:p>
    <w:p w14:paraId="43199876" w14:textId="27FE6D75" w:rsidR="000B726F" w:rsidRPr="000B726F" w:rsidRDefault="000B726F" w:rsidP="0001748E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O/P: true</w:t>
      </w:r>
    </w:p>
    <w:p w14:paraId="50979A49" w14:textId="77777777" w:rsidR="000B726F" w:rsidRDefault="000B726F" w:rsidP="0001748E">
      <w:pPr>
        <w:spacing w:after="0"/>
        <w:rPr>
          <w:sz w:val="32"/>
          <w:szCs w:val="32"/>
        </w:rPr>
      </w:pPr>
    </w:p>
    <w:p w14:paraId="6EC1387D" w14:textId="299FB89B" w:rsidR="000B726F" w:rsidRDefault="000B726F" w:rsidP="0001748E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>
        <w:rPr>
          <w:b/>
          <w:bCs/>
          <w:sz w:val="32"/>
          <w:szCs w:val="32"/>
        </w:rPr>
        <w:t xml:space="preserve">String  concat(String s) / ‘+’ : </w:t>
      </w:r>
      <w:r>
        <w:rPr>
          <w:sz w:val="32"/>
          <w:szCs w:val="32"/>
        </w:rPr>
        <w:t>It is used to get two concatenated strings.</w:t>
      </w:r>
    </w:p>
    <w:p w14:paraId="5FCAEDC2" w14:textId="33D5F803" w:rsidR="000B726F" w:rsidRPr="000B726F" w:rsidDel="00EA367A" w:rsidRDefault="000B726F" w:rsidP="0001748E">
      <w:pPr>
        <w:spacing w:after="0"/>
        <w:rPr>
          <w:del w:id="22" w:author="King Shreyash" w:date="2024-07-23T23:09:00Z" w16du:dateUtc="2024-07-23T17:39:00Z"/>
          <w:sz w:val="32"/>
          <w:szCs w:val="32"/>
        </w:rPr>
      </w:pPr>
      <w:del w:id="23" w:author="King Shreyash" w:date="2024-07-23T23:09:00Z" w16du:dateUtc="2024-07-23T17:39:00Z">
        <w:r w:rsidDel="00EA367A">
          <w:rPr>
            <w:sz w:val="32"/>
            <w:szCs w:val="32"/>
          </w:rPr>
          <w:delText>Example:</w:delText>
        </w:r>
      </w:del>
    </w:p>
    <w:p w14:paraId="04DDF187" w14:textId="77777777" w:rsidR="000B726F" w:rsidRPr="000B726F" w:rsidRDefault="000B726F" w:rsidP="0001748E">
      <w:pPr>
        <w:spacing w:after="0"/>
        <w:rPr>
          <w:sz w:val="32"/>
          <w:szCs w:val="32"/>
        </w:rPr>
      </w:pPr>
    </w:p>
    <w:p w14:paraId="7A3373DA" w14:textId="05EDC483" w:rsidR="009B650B" w:rsidRDefault="00787887" w:rsidP="0001748E">
      <w:pPr>
        <w:spacing w:after="0"/>
        <w:rPr>
          <w:sz w:val="32"/>
          <w:szCs w:val="32"/>
        </w:rPr>
      </w:pPr>
      <w:r>
        <w:rPr>
          <w:sz w:val="32"/>
          <w:szCs w:val="32"/>
        </w:rPr>
        <w:t>6</w:t>
      </w:r>
      <w:r w:rsidR="009B650B">
        <w:rPr>
          <w:sz w:val="32"/>
          <w:szCs w:val="32"/>
        </w:rPr>
        <w:t xml:space="preserve">. </w:t>
      </w:r>
      <w:r w:rsidR="009B650B">
        <w:rPr>
          <w:b/>
          <w:bCs/>
          <w:sz w:val="32"/>
          <w:szCs w:val="32"/>
        </w:rPr>
        <w:t>String value</w:t>
      </w:r>
      <w:r w:rsidR="00821CAF">
        <w:rPr>
          <w:b/>
          <w:bCs/>
          <w:sz w:val="32"/>
          <w:szCs w:val="32"/>
        </w:rPr>
        <w:t>Of</w:t>
      </w:r>
      <w:r w:rsidR="009B650B">
        <w:rPr>
          <w:b/>
          <w:bCs/>
          <w:sz w:val="32"/>
          <w:szCs w:val="32"/>
        </w:rPr>
        <w:t>(</w:t>
      </w:r>
      <w:r w:rsidR="00821CAF">
        <w:rPr>
          <w:b/>
          <w:bCs/>
          <w:sz w:val="32"/>
          <w:szCs w:val="32"/>
        </w:rPr>
        <w:t>int i</w:t>
      </w:r>
      <w:r w:rsidR="009B650B">
        <w:rPr>
          <w:b/>
          <w:bCs/>
          <w:sz w:val="32"/>
          <w:szCs w:val="32"/>
        </w:rPr>
        <w:t>)</w:t>
      </w:r>
      <w:r w:rsidR="00821CAF">
        <w:rPr>
          <w:b/>
          <w:bCs/>
          <w:sz w:val="32"/>
          <w:szCs w:val="32"/>
        </w:rPr>
        <w:t xml:space="preserve">: </w:t>
      </w:r>
      <w:r w:rsidR="00821CAF">
        <w:rPr>
          <w:sz w:val="32"/>
          <w:szCs w:val="32"/>
        </w:rPr>
        <w:t xml:space="preserve">It is used </w:t>
      </w:r>
      <w:r>
        <w:rPr>
          <w:sz w:val="32"/>
          <w:szCs w:val="32"/>
        </w:rPr>
        <w:t>converting any value of any datatype into String.</w:t>
      </w:r>
      <w:ins w:id="24" w:author="King Shreyash" w:date="2024-07-23T19:06:00Z" w16du:dateUtc="2024-07-23T13:36:00Z">
        <w:r w:rsidR="00167B9C">
          <w:rPr>
            <w:sz w:val="32"/>
            <w:szCs w:val="32"/>
          </w:rPr>
          <w:t xml:space="preserve"> This is a static method.</w:t>
        </w:r>
      </w:ins>
    </w:p>
    <w:p w14:paraId="664C1723" w14:textId="77777777" w:rsidR="00D83BE3" w:rsidRDefault="00D83BE3" w:rsidP="0001748E">
      <w:pPr>
        <w:spacing w:after="0"/>
        <w:rPr>
          <w:sz w:val="32"/>
          <w:szCs w:val="32"/>
        </w:rPr>
      </w:pPr>
    </w:p>
    <w:p w14:paraId="53333C62" w14:textId="443328C4" w:rsidR="00D83BE3" w:rsidRDefault="00D83BE3" w:rsidP="0001748E">
      <w:pPr>
        <w:spacing w:after="0"/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53785D52" w14:textId="77777777" w:rsidR="006D6B95" w:rsidRDefault="006D6B95" w:rsidP="006D6B9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Three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String str2=</w:t>
      </w:r>
      <w:r>
        <w:rPr>
          <w:color w:val="6AAB73"/>
        </w:rPr>
        <w:t>"java"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 str1 = </w:t>
      </w:r>
      <w:r>
        <w:rPr>
          <w:color w:val="CF8E6D"/>
        </w:rPr>
        <w:t xml:space="preserve">new </w:t>
      </w:r>
      <w:r>
        <w:rPr>
          <w:color w:val="BCBEC4"/>
        </w:rPr>
        <w:t>String(</w:t>
      </w:r>
      <w:r>
        <w:rPr>
          <w:color w:val="6AAB73"/>
        </w:rPr>
        <w:t>"java"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str3=</w:t>
      </w:r>
      <w:r>
        <w:rPr>
          <w:color w:val="6AAB73"/>
        </w:rPr>
        <w:t>"python"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 str4=</w:t>
      </w:r>
      <w:r>
        <w:rPr>
          <w:color w:val="6AAB73"/>
        </w:rPr>
        <w:t>"Python"</w:t>
      </w:r>
      <w:r>
        <w:rPr>
          <w:color w:val="BCBEC4"/>
        </w:rPr>
        <w:t>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.println(str2.equals(str3));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.println(str2.equalsIgnoreCase(str3));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.println(str4.compareTo(str3));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.println(str2.</w:t>
      </w:r>
      <w:r>
        <w:rPr>
          <w:i/>
          <w:iCs/>
          <w:color w:val="BCBEC4"/>
        </w:rPr>
        <w:t>valueOf</w:t>
      </w:r>
      <w:r>
        <w:rPr>
          <w:color w:val="BCBEC4"/>
        </w:rPr>
        <w:t>(</w:t>
      </w:r>
      <w:r>
        <w:rPr>
          <w:color w:val="2AACB8"/>
        </w:rPr>
        <w:t>21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reference</w:t>
      </w:r>
      <w:r>
        <w:rPr>
          <w:color w:val="7A7E85"/>
        </w:rPr>
        <w:br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.println(str1 == str2);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.println(str2.equals(str1));</w:t>
      </w:r>
      <w:r>
        <w:rPr>
          <w:color w:val="BCBEC4"/>
        </w:rPr>
        <w:br/>
      </w:r>
      <w:r>
        <w:rPr>
          <w:color w:val="BCBEC4"/>
        </w:rPr>
        <w:br/>
        <w:t xml:space="preserve">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.println(str1.</w:t>
      </w:r>
      <w:r>
        <w:rPr>
          <w:i/>
          <w:iCs/>
          <w:color w:val="BCBEC4"/>
        </w:rPr>
        <w:t>valueOf</w:t>
      </w:r>
      <w:r>
        <w:rPr>
          <w:color w:val="BCBEC4"/>
        </w:rPr>
        <w:t>(</w:t>
      </w:r>
      <w:r>
        <w:rPr>
          <w:color w:val="2AACB8"/>
        </w:rPr>
        <w:t>21</w:t>
      </w:r>
      <w:r>
        <w:rPr>
          <w:color w:val="BCBEC4"/>
        </w:rPr>
        <w:t>).getClass());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CB125DD" w14:textId="77777777" w:rsidR="00D83BE3" w:rsidRPr="006D6B95" w:rsidRDefault="00D83BE3" w:rsidP="0001748E">
      <w:pPr>
        <w:spacing w:after="0"/>
      </w:pPr>
    </w:p>
    <w:p w14:paraId="4E41F828" w14:textId="202CF26B" w:rsidR="00D83BE3" w:rsidRDefault="00CC162A" w:rsidP="0001748E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83BE3">
        <w:rPr>
          <w:sz w:val="32"/>
          <w:szCs w:val="32"/>
        </w:rPr>
        <w:tab/>
      </w:r>
    </w:p>
    <w:p w14:paraId="160BA137" w14:textId="77777777" w:rsidR="00787887" w:rsidRPr="00787887" w:rsidRDefault="00787887" w:rsidP="0001748E">
      <w:pPr>
        <w:spacing w:after="0"/>
        <w:rPr>
          <w:sz w:val="32"/>
          <w:szCs w:val="32"/>
        </w:rPr>
      </w:pPr>
    </w:p>
    <w:p w14:paraId="356817CB" w14:textId="7EEF373C" w:rsidR="00787887" w:rsidRDefault="0001748E" w:rsidP="0078788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32"/>
          <w:szCs w:val="32"/>
        </w:rPr>
        <w:tab/>
      </w:r>
      <w:r w:rsidR="00787887">
        <w:rPr>
          <w:b/>
          <w:bCs/>
          <w:sz w:val="52"/>
          <w:szCs w:val="52"/>
        </w:rPr>
        <w:t>51. Regular Expressions</w:t>
      </w:r>
    </w:p>
    <w:p w14:paraId="03C2DCDA" w14:textId="78010F13" w:rsidR="00787887" w:rsidRDefault="00787887" w:rsidP="006D6B95">
      <w:pPr>
        <w:spacing w:after="0"/>
        <w:rPr>
          <w:sz w:val="32"/>
          <w:szCs w:val="32"/>
        </w:rPr>
      </w:pPr>
      <w:r>
        <w:rPr>
          <w:sz w:val="32"/>
          <w:szCs w:val="32"/>
        </w:rPr>
        <w:t>1.</w:t>
      </w:r>
      <w:r w:rsidR="006D6B95">
        <w:rPr>
          <w:sz w:val="32"/>
          <w:szCs w:val="32"/>
        </w:rPr>
        <w:t xml:space="preserve"> Regular expressions are used for defining patterns for strings.</w:t>
      </w:r>
    </w:p>
    <w:p w14:paraId="0749D464" w14:textId="1D9A72C1" w:rsidR="0017008F" w:rsidRPr="0017008F" w:rsidRDefault="0017008F" w:rsidP="006D6B95">
      <w:pPr>
        <w:spacing w:after="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Boolean matches(String s):</w:t>
      </w:r>
    </w:p>
    <w:p w14:paraId="4978BCB1" w14:textId="79B94FBC" w:rsidR="006D6B95" w:rsidRDefault="0017008F" w:rsidP="00787887">
      <w:pPr>
        <w:rPr>
          <w:ins w:id="25" w:author="King Shreyash" w:date="2024-07-23T23:36:00Z" w16du:dateUtc="2024-07-23T18:06:00Z"/>
          <w:b/>
          <w:bCs/>
          <w:sz w:val="32"/>
          <w:szCs w:val="32"/>
        </w:rPr>
      </w:pPr>
      <w:r>
        <w:rPr>
          <w:sz w:val="32"/>
          <w:szCs w:val="32"/>
        </w:rPr>
        <w:t>3</w:t>
      </w:r>
      <w:r w:rsidR="006D6B95">
        <w:rPr>
          <w:sz w:val="32"/>
          <w:szCs w:val="32"/>
        </w:rPr>
        <w:t>.</w:t>
      </w:r>
      <w:r w:rsidR="00E21483">
        <w:rPr>
          <w:sz w:val="32"/>
          <w:szCs w:val="32"/>
        </w:rPr>
        <w:t xml:space="preserve"> </w:t>
      </w:r>
      <w:r w:rsidR="00E21483">
        <w:rPr>
          <w:b/>
          <w:bCs/>
          <w:sz w:val="32"/>
          <w:szCs w:val="32"/>
        </w:rPr>
        <w:t>Matching Symbol</w:t>
      </w:r>
      <w:del w:id="26" w:author="King Shreyash" w:date="2024-07-23T23:36:00Z" w16du:dateUtc="2024-07-23T18:06:00Z">
        <w:r w:rsidR="00E21483" w:rsidDel="008C295E">
          <w:rPr>
            <w:b/>
            <w:bCs/>
            <w:sz w:val="32"/>
            <w:szCs w:val="32"/>
          </w:rPr>
          <w:delText>s</w:delText>
        </w:r>
      </w:del>
    </w:p>
    <w:p w14:paraId="04FC1E9B" w14:textId="7D0C3FCC" w:rsidR="008C295E" w:rsidRPr="008C295E" w:rsidRDefault="008C295E" w:rsidP="00787887">
      <w:pPr>
        <w:rPr>
          <w:ins w:id="27" w:author="King Shreyash" w:date="2024-07-23T23:36:00Z" w16du:dateUtc="2024-07-23T18:06:00Z"/>
          <w:sz w:val="32"/>
          <w:szCs w:val="32"/>
          <w:rPrChange w:id="28" w:author="King Shreyash" w:date="2024-07-23T23:37:00Z" w16du:dateUtc="2024-07-23T18:07:00Z">
            <w:rPr>
              <w:ins w:id="29" w:author="King Shreyash" w:date="2024-07-23T23:36:00Z" w16du:dateUtc="2024-07-23T18:06:00Z"/>
              <w:b/>
              <w:bCs/>
              <w:sz w:val="32"/>
              <w:szCs w:val="32"/>
            </w:rPr>
          </w:rPrChange>
        </w:rPr>
      </w:pPr>
      <w:ins w:id="30" w:author="King Shreyash" w:date="2024-07-23T23:36:00Z" w16du:dateUtc="2024-07-23T18:06:00Z">
        <w:r>
          <w:rPr>
            <w:b/>
            <w:bCs/>
            <w:sz w:val="32"/>
            <w:szCs w:val="32"/>
          </w:rPr>
          <w:t xml:space="preserve">Boolean </w:t>
        </w:r>
      </w:ins>
      <w:ins w:id="31" w:author="King Shreyash" w:date="2024-07-23T23:37:00Z" w16du:dateUtc="2024-07-23T18:07:00Z">
        <w:r>
          <w:rPr>
            <w:b/>
            <w:bCs/>
            <w:sz w:val="32"/>
            <w:szCs w:val="32"/>
          </w:rPr>
          <w:t xml:space="preserve">matches(): </w:t>
        </w:r>
        <w:r>
          <w:rPr>
            <w:sz w:val="32"/>
            <w:szCs w:val="32"/>
          </w:rPr>
          <w:t>It is used to find out patterns.</w:t>
        </w:r>
      </w:ins>
    </w:p>
    <w:p w14:paraId="4696621C" w14:textId="77777777" w:rsidR="008C295E" w:rsidRPr="008C295E" w:rsidRDefault="008C295E" w:rsidP="00787887">
      <w:pPr>
        <w:rPr>
          <w:sz w:val="32"/>
          <w:szCs w:val="32"/>
          <w:rPrChange w:id="32" w:author="King Shreyash" w:date="2024-07-23T23:36:00Z" w16du:dateUtc="2024-07-23T18:06:00Z">
            <w:rPr>
              <w:b/>
              <w:bCs/>
              <w:sz w:val="32"/>
              <w:szCs w:val="32"/>
            </w:rPr>
          </w:rPrChang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D6B95" w14:paraId="04FFD31C" w14:textId="77777777" w:rsidTr="006D6B95">
        <w:tc>
          <w:tcPr>
            <w:tcW w:w="5228" w:type="dxa"/>
          </w:tcPr>
          <w:p w14:paraId="72146BFD" w14:textId="0DCE8A50" w:rsidR="006D6B95" w:rsidRPr="006D6B95" w:rsidRDefault="006D6B95" w:rsidP="007878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Regular Expression</w:t>
            </w:r>
          </w:p>
        </w:tc>
        <w:tc>
          <w:tcPr>
            <w:tcW w:w="5228" w:type="dxa"/>
          </w:tcPr>
          <w:p w14:paraId="147FC6F1" w14:textId="1D8C6AA9" w:rsidR="006D6B95" w:rsidRPr="006D6B95" w:rsidRDefault="006D6B95" w:rsidP="007878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6D6B95" w14:paraId="77126513" w14:textId="77777777" w:rsidTr="006D6B95">
        <w:tc>
          <w:tcPr>
            <w:tcW w:w="5228" w:type="dxa"/>
          </w:tcPr>
          <w:p w14:paraId="65529E8E" w14:textId="793FBBF2" w:rsidR="006D6B95" w:rsidRDefault="006D6B95" w:rsidP="007878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</w:p>
        </w:tc>
        <w:tc>
          <w:tcPr>
            <w:tcW w:w="5228" w:type="dxa"/>
          </w:tcPr>
          <w:p w14:paraId="2D998F12" w14:textId="5CDCAEFD" w:rsidR="006D6B95" w:rsidRDefault="006D6B95" w:rsidP="007878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Any character</w:t>
            </w:r>
          </w:p>
        </w:tc>
      </w:tr>
      <w:tr w:rsidR="006D6B95" w14:paraId="20616932" w14:textId="77777777" w:rsidTr="006D6B95">
        <w:tc>
          <w:tcPr>
            <w:tcW w:w="5228" w:type="dxa"/>
          </w:tcPr>
          <w:p w14:paraId="17BC8B4E" w14:textId="450E0006" w:rsidR="006D6B95" w:rsidRDefault="006D6B95" w:rsidP="007878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[abc]</w:t>
            </w:r>
          </w:p>
        </w:tc>
        <w:tc>
          <w:tcPr>
            <w:tcW w:w="5228" w:type="dxa"/>
          </w:tcPr>
          <w:p w14:paraId="3738FD7D" w14:textId="745DCF4F" w:rsidR="006D6B95" w:rsidRDefault="006D6B95" w:rsidP="007878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Exactly given letters</w:t>
            </w:r>
            <w:r w:rsidR="0055507F">
              <w:rPr>
                <w:sz w:val="32"/>
                <w:szCs w:val="32"/>
              </w:rPr>
              <w:t>. Between a to c</w:t>
            </w:r>
          </w:p>
        </w:tc>
      </w:tr>
      <w:tr w:rsidR="006D6B95" w14:paraId="12B2A9E0" w14:textId="77777777" w:rsidTr="006D6B95">
        <w:tc>
          <w:tcPr>
            <w:tcW w:w="5228" w:type="dxa"/>
          </w:tcPr>
          <w:p w14:paraId="540D7343" w14:textId="402E864E" w:rsidR="006D6B95" w:rsidRDefault="006D6B95" w:rsidP="007878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[abc][vc]</w:t>
            </w:r>
          </w:p>
        </w:tc>
        <w:tc>
          <w:tcPr>
            <w:tcW w:w="5228" w:type="dxa"/>
          </w:tcPr>
          <w:p w14:paraId="42785E1D" w14:textId="4FC9E3F0" w:rsidR="006D6B95" w:rsidRDefault="00C02F28" w:rsidP="00787887">
            <w:pPr>
              <w:rPr>
                <w:sz w:val="32"/>
                <w:szCs w:val="32"/>
              </w:rPr>
            </w:pPr>
            <w:ins w:id="33" w:author="King Shreyash" w:date="2024-07-23T18:31:00Z" w16du:dateUtc="2024-07-23T13:01:00Z">
              <w:r>
                <w:rPr>
                  <w:sz w:val="32"/>
                  <w:szCs w:val="32"/>
                </w:rPr>
                <w:t>E</w:t>
              </w:r>
            </w:ins>
            <w:del w:id="34" w:author="King Shreyash" w:date="2024-07-23T18:31:00Z" w16du:dateUtc="2024-07-23T13:01:00Z">
              <w:r w:rsidR="006D6B95" w:rsidDel="00C02F28">
                <w:rPr>
                  <w:sz w:val="32"/>
                  <w:szCs w:val="32"/>
                </w:rPr>
                <w:delText>Enter fir</w:delText>
              </w:r>
            </w:del>
            <w:ins w:id="35" w:author="King Shreyash" w:date="2024-07-23T18:31:00Z" w16du:dateUtc="2024-07-23T13:01:00Z">
              <w:r>
                <w:rPr>
                  <w:sz w:val="32"/>
                  <w:szCs w:val="32"/>
                </w:rPr>
                <w:t>ither fir</w:t>
              </w:r>
            </w:ins>
            <w:r w:rsidR="006D6B95">
              <w:rPr>
                <w:sz w:val="32"/>
                <w:szCs w:val="32"/>
              </w:rPr>
              <w:t>st or second test</w:t>
            </w:r>
            <w:r w:rsidR="0055507F">
              <w:rPr>
                <w:sz w:val="32"/>
                <w:szCs w:val="32"/>
              </w:rPr>
              <w:t>. a to c and v to z.</w:t>
            </w:r>
          </w:p>
          <w:p w14:paraId="230BB1D9" w14:textId="170F82EC" w:rsidR="006D6B95" w:rsidRPr="006D6B95" w:rsidRDefault="006D6B95" w:rsidP="0078788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*Used for multiple symbols.</w:t>
            </w:r>
          </w:p>
        </w:tc>
      </w:tr>
      <w:tr w:rsidR="006D6B95" w14:paraId="0965712C" w14:textId="77777777" w:rsidTr="006D6B95">
        <w:tc>
          <w:tcPr>
            <w:tcW w:w="5228" w:type="dxa"/>
          </w:tcPr>
          <w:p w14:paraId="6B2BBA42" w14:textId="353AD3D3" w:rsidR="006D6B95" w:rsidRDefault="006D6B95" w:rsidP="007878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[^abc]</w:t>
            </w:r>
          </w:p>
        </w:tc>
        <w:tc>
          <w:tcPr>
            <w:tcW w:w="5228" w:type="dxa"/>
          </w:tcPr>
          <w:p w14:paraId="0795658C" w14:textId="0503DB44" w:rsidR="006D6B95" w:rsidRDefault="006D6B95" w:rsidP="007878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Except abc</w:t>
            </w:r>
          </w:p>
        </w:tc>
      </w:tr>
      <w:tr w:rsidR="006D6B95" w14:paraId="6477D889" w14:textId="77777777" w:rsidTr="006D6B95">
        <w:tc>
          <w:tcPr>
            <w:tcW w:w="5228" w:type="dxa"/>
          </w:tcPr>
          <w:p w14:paraId="13B35923" w14:textId="6FE0994B" w:rsidR="006D6B95" w:rsidRDefault="006D6B95" w:rsidP="007878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A|B</w:t>
            </w:r>
          </w:p>
        </w:tc>
        <w:tc>
          <w:tcPr>
            <w:tcW w:w="5228" w:type="dxa"/>
          </w:tcPr>
          <w:p w14:paraId="626F5760" w14:textId="242389DB" w:rsidR="006D6B95" w:rsidRDefault="006D6B95" w:rsidP="007878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 or B</w:t>
            </w:r>
          </w:p>
        </w:tc>
      </w:tr>
      <w:tr w:rsidR="006D6B95" w14:paraId="7127DC67" w14:textId="77777777" w:rsidTr="006D6B95">
        <w:tc>
          <w:tcPr>
            <w:tcW w:w="5228" w:type="dxa"/>
          </w:tcPr>
          <w:p w14:paraId="64BAF7BA" w14:textId="14F2CCCC" w:rsidR="006D6B95" w:rsidRDefault="006D6B95" w:rsidP="007878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XZ</w:t>
            </w:r>
          </w:p>
        </w:tc>
        <w:tc>
          <w:tcPr>
            <w:tcW w:w="5228" w:type="dxa"/>
          </w:tcPr>
          <w:p w14:paraId="73BE935A" w14:textId="5489D3D8" w:rsidR="00CC162A" w:rsidRDefault="006D6B95" w:rsidP="0078788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Exactly XZ</w:t>
            </w:r>
            <w:r w:rsidR="000421F4">
              <w:rPr>
                <w:sz w:val="32"/>
                <w:szCs w:val="32"/>
              </w:rPr>
              <w:t xml:space="preserve"> </w:t>
            </w:r>
            <w:r w:rsidR="00CC162A">
              <w:rPr>
                <w:sz w:val="32"/>
                <w:szCs w:val="32"/>
              </w:rPr>
              <w:t>(Exact string)</w:t>
            </w:r>
          </w:p>
        </w:tc>
      </w:tr>
    </w:tbl>
    <w:p w14:paraId="102C44E9" w14:textId="682DD614" w:rsidR="0001748E" w:rsidRDefault="0001748E" w:rsidP="0001748E">
      <w:pPr>
        <w:spacing w:after="0"/>
        <w:rPr>
          <w:sz w:val="32"/>
          <w:szCs w:val="32"/>
        </w:rPr>
      </w:pPr>
    </w:p>
    <w:p w14:paraId="678A93B0" w14:textId="2F5903B9" w:rsidR="00CC162A" w:rsidRDefault="00CC162A" w:rsidP="0001748E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Meta Characters</w:t>
      </w:r>
      <w:r w:rsidR="00BB644F">
        <w:rPr>
          <w:b/>
          <w:bCs/>
          <w:sz w:val="32"/>
          <w:szCs w:val="32"/>
        </w:rPr>
        <w:t>(Used for only one character):</w:t>
      </w:r>
    </w:p>
    <w:p w14:paraId="016883AD" w14:textId="71946728" w:rsidR="00D262EA" w:rsidRDefault="00000000" w:rsidP="0001748E">
      <w:pPr>
        <w:spacing w:after="0"/>
        <w:rPr>
          <w:sz w:val="32"/>
          <w:szCs w:val="32"/>
        </w:rPr>
      </w:pPr>
      <w:hyperlink r:id="rId6" w:history="1">
        <w:r w:rsidR="00D262EA" w:rsidRPr="00EA4704">
          <w:rPr>
            <w:rStyle w:val="Hyperlink"/>
            <w:sz w:val="32"/>
            <w:szCs w:val="32"/>
          </w:rPr>
          <w:t>\\d</w:t>
        </w:r>
      </w:hyperlink>
      <w:r w:rsidR="00D262EA">
        <w:rPr>
          <w:sz w:val="32"/>
          <w:szCs w:val="32"/>
        </w:rPr>
        <w:t xml:space="preserve"> is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C162A" w14:paraId="73CDE2C4" w14:textId="77777777" w:rsidTr="00CC162A">
        <w:tc>
          <w:tcPr>
            <w:tcW w:w="5228" w:type="dxa"/>
          </w:tcPr>
          <w:p w14:paraId="2A66F7E0" w14:textId="1FCE0333" w:rsidR="00CC162A" w:rsidRPr="00CC162A" w:rsidRDefault="00CC162A" w:rsidP="00017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Regular Expression </w:t>
            </w:r>
          </w:p>
        </w:tc>
        <w:tc>
          <w:tcPr>
            <w:tcW w:w="5228" w:type="dxa"/>
          </w:tcPr>
          <w:p w14:paraId="4B4010B6" w14:textId="19303847" w:rsidR="00CC162A" w:rsidRPr="00CC162A" w:rsidRDefault="00CC162A" w:rsidP="000174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CC162A" w14:paraId="7B27EF70" w14:textId="77777777" w:rsidTr="00CC162A">
        <w:tc>
          <w:tcPr>
            <w:tcW w:w="5228" w:type="dxa"/>
          </w:tcPr>
          <w:p w14:paraId="3C817270" w14:textId="62265A0F" w:rsidR="00CC162A" w:rsidRPr="00CC162A" w:rsidRDefault="00CC162A" w:rsidP="00017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\d</w:t>
            </w:r>
          </w:p>
        </w:tc>
        <w:tc>
          <w:tcPr>
            <w:tcW w:w="5228" w:type="dxa"/>
          </w:tcPr>
          <w:p w14:paraId="4D1008A1" w14:textId="2D0A65BC" w:rsidR="00CC162A" w:rsidRDefault="00CC162A" w:rsidP="00017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Digits</w:t>
            </w:r>
          </w:p>
        </w:tc>
      </w:tr>
      <w:tr w:rsidR="00CC162A" w14:paraId="232FFA99" w14:textId="77777777" w:rsidTr="00CC162A">
        <w:tc>
          <w:tcPr>
            <w:tcW w:w="5228" w:type="dxa"/>
          </w:tcPr>
          <w:p w14:paraId="46198B8E" w14:textId="6D6E6632" w:rsidR="00CC162A" w:rsidRPr="00CC162A" w:rsidRDefault="00CC162A" w:rsidP="0001748E">
            <w:pPr>
              <w:rPr>
                <w:sz w:val="32"/>
                <w:szCs w:val="32"/>
              </w:rPr>
            </w:pPr>
            <w:r w:rsidRPr="00CC162A">
              <w:rPr>
                <w:sz w:val="32"/>
                <w:szCs w:val="32"/>
              </w:rPr>
              <w:t>\D</w:t>
            </w:r>
          </w:p>
        </w:tc>
        <w:tc>
          <w:tcPr>
            <w:tcW w:w="5228" w:type="dxa"/>
          </w:tcPr>
          <w:p w14:paraId="5D0BA7C4" w14:textId="3215BC09" w:rsidR="00CC162A" w:rsidRPr="00CC162A" w:rsidRDefault="00CC162A" w:rsidP="0001748E">
            <w:pPr>
              <w:rPr>
                <w:sz w:val="32"/>
                <w:szCs w:val="32"/>
              </w:rPr>
            </w:pPr>
            <w:r w:rsidRPr="00CC162A">
              <w:rPr>
                <w:sz w:val="32"/>
                <w:szCs w:val="32"/>
              </w:rPr>
              <w:t>Not Digits</w:t>
            </w:r>
          </w:p>
        </w:tc>
      </w:tr>
      <w:tr w:rsidR="00CC162A" w14:paraId="4A1094DA" w14:textId="77777777" w:rsidTr="00CC162A">
        <w:tc>
          <w:tcPr>
            <w:tcW w:w="5228" w:type="dxa"/>
          </w:tcPr>
          <w:p w14:paraId="02AD84BF" w14:textId="0CFF97DD" w:rsidR="00CC162A" w:rsidRPr="00CC162A" w:rsidRDefault="00CC162A" w:rsidP="00017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\s</w:t>
            </w:r>
          </w:p>
        </w:tc>
        <w:tc>
          <w:tcPr>
            <w:tcW w:w="5228" w:type="dxa"/>
          </w:tcPr>
          <w:p w14:paraId="55CA3999" w14:textId="2522DCB2" w:rsidR="00CC162A" w:rsidRPr="00CC162A" w:rsidRDefault="00CC162A" w:rsidP="00017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Space</w:t>
            </w:r>
          </w:p>
        </w:tc>
      </w:tr>
      <w:tr w:rsidR="00CC162A" w14:paraId="38572865" w14:textId="77777777" w:rsidTr="00CC162A">
        <w:tc>
          <w:tcPr>
            <w:tcW w:w="5228" w:type="dxa"/>
          </w:tcPr>
          <w:p w14:paraId="792B39BF" w14:textId="2673034F" w:rsidR="00CC162A" w:rsidRPr="00CC162A" w:rsidRDefault="00CC162A" w:rsidP="00017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\S</w:t>
            </w:r>
          </w:p>
        </w:tc>
        <w:tc>
          <w:tcPr>
            <w:tcW w:w="5228" w:type="dxa"/>
          </w:tcPr>
          <w:p w14:paraId="0A534A54" w14:textId="5C8F326D" w:rsidR="00CC162A" w:rsidRPr="00CC162A" w:rsidRDefault="00CC162A" w:rsidP="00017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Space</w:t>
            </w:r>
          </w:p>
        </w:tc>
      </w:tr>
      <w:tr w:rsidR="00CC162A" w14:paraId="164A7DD5" w14:textId="77777777" w:rsidTr="00CC162A">
        <w:tc>
          <w:tcPr>
            <w:tcW w:w="5228" w:type="dxa"/>
          </w:tcPr>
          <w:p w14:paraId="02B58728" w14:textId="2217CF60" w:rsidR="00CC162A" w:rsidRPr="00CC162A" w:rsidRDefault="00CC162A" w:rsidP="00017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\w</w:t>
            </w:r>
          </w:p>
        </w:tc>
        <w:tc>
          <w:tcPr>
            <w:tcW w:w="5228" w:type="dxa"/>
          </w:tcPr>
          <w:p w14:paraId="090EC28E" w14:textId="3A613EF6" w:rsidR="00CC162A" w:rsidRPr="00CC162A" w:rsidRDefault="00CC162A" w:rsidP="00017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Alphabets or digit</w:t>
            </w:r>
          </w:p>
        </w:tc>
      </w:tr>
      <w:tr w:rsidR="00CC162A" w14:paraId="5FCF37C7" w14:textId="77777777" w:rsidTr="00CC162A">
        <w:tc>
          <w:tcPr>
            <w:tcW w:w="5228" w:type="dxa"/>
          </w:tcPr>
          <w:p w14:paraId="42CA2059" w14:textId="1EC1BC0B" w:rsidR="00CC162A" w:rsidRPr="00CC162A" w:rsidRDefault="00CC162A" w:rsidP="00017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\w</w:t>
            </w:r>
          </w:p>
        </w:tc>
        <w:tc>
          <w:tcPr>
            <w:tcW w:w="5228" w:type="dxa"/>
          </w:tcPr>
          <w:p w14:paraId="5F47C7F7" w14:textId="253144D2" w:rsidR="00CC162A" w:rsidRPr="00CC162A" w:rsidRDefault="00CC162A" w:rsidP="000174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Neither alphabet or digit</w:t>
            </w:r>
          </w:p>
        </w:tc>
      </w:tr>
    </w:tbl>
    <w:p w14:paraId="3584401F" w14:textId="7565254F" w:rsidR="00CC162A" w:rsidRDefault="00CC162A" w:rsidP="0001748E">
      <w:pPr>
        <w:spacing w:after="0"/>
        <w:rPr>
          <w:sz w:val="32"/>
          <w:szCs w:val="32"/>
        </w:rPr>
      </w:pPr>
    </w:p>
    <w:p w14:paraId="1832A2F8" w14:textId="3FF784C3" w:rsidR="00AB2B60" w:rsidRDefault="00AB2B60" w:rsidP="00AB2B60">
      <w:pPr>
        <w:spacing w:after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54. String matching with regular expressions.</w:t>
      </w:r>
    </w:p>
    <w:p w14:paraId="553B6737" w14:textId="4489C60D" w:rsidR="00683DD7" w:rsidRPr="009E56A6" w:rsidRDefault="00683DD7" w:rsidP="00683DD7">
      <w:pPr>
        <w:spacing w:after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1. </w:t>
      </w:r>
      <w:r>
        <w:rPr>
          <w:b/>
          <w:bCs/>
          <w:sz w:val="32"/>
          <w:szCs w:val="32"/>
        </w:rPr>
        <w:t>Quantifiers(To select one or multiple):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83DD7" w14:paraId="28A35E0A" w14:textId="77777777" w:rsidTr="00D9793C">
        <w:tc>
          <w:tcPr>
            <w:tcW w:w="5228" w:type="dxa"/>
          </w:tcPr>
          <w:p w14:paraId="62F3855E" w14:textId="77777777" w:rsidR="00683DD7" w:rsidRPr="005411D3" w:rsidRDefault="00683DD7" w:rsidP="00D9793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Regular Expression</w:t>
            </w:r>
          </w:p>
        </w:tc>
        <w:tc>
          <w:tcPr>
            <w:tcW w:w="5228" w:type="dxa"/>
          </w:tcPr>
          <w:p w14:paraId="33503F91" w14:textId="77777777" w:rsidR="00683DD7" w:rsidRDefault="00683DD7" w:rsidP="00D9793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683DD7" w14:paraId="272F2C3D" w14:textId="77777777" w:rsidTr="00D9793C">
        <w:tc>
          <w:tcPr>
            <w:tcW w:w="5228" w:type="dxa"/>
          </w:tcPr>
          <w:p w14:paraId="1E5B8099" w14:textId="77777777" w:rsidR="00683DD7" w:rsidRDefault="00683DD7" w:rsidP="00D9793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* </w:t>
            </w:r>
          </w:p>
        </w:tc>
        <w:tc>
          <w:tcPr>
            <w:tcW w:w="5228" w:type="dxa"/>
          </w:tcPr>
          <w:p w14:paraId="376134B1" w14:textId="77777777" w:rsidR="00683DD7" w:rsidRPr="005411D3" w:rsidRDefault="00683DD7" w:rsidP="00D979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or more time</w:t>
            </w:r>
          </w:p>
        </w:tc>
      </w:tr>
      <w:tr w:rsidR="00683DD7" w14:paraId="44E9BF9F" w14:textId="77777777" w:rsidTr="00D9793C">
        <w:tc>
          <w:tcPr>
            <w:tcW w:w="5228" w:type="dxa"/>
          </w:tcPr>
          <w:p w14:paraId="57C0F401" w14:textId="77777777" w:rsidR="00683DD7" w:rsidRPr="00AB2B60" w:rsidRDefault="00683DD7" w:rsidP="00D9793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+</w:t>
            </w:r>
          </w:p>
        </w:tc>
        <w:tc>
          <w:tcPr>
            <w:tcW w:w="5228" w:type="dxa"/>
          </w:tcPr>
          <w:p w14:paraId="205DAE05" w14:textId="77777777" w:rsidR="00683DD7" w:rsidRPr="005411D3" w:rsidRDefault="00683DD7" w:rsidP="00D979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One or more</w:t>
            </w:r>
          </w:p>
        </w:tc>
      </w:tr>
      <w:tr w:rsidR="00683DD7" w14:paraId="1EA67E7E" w14:textId="77777777" w:rsidTr="00D9793C">
        <w:tc>
          <w:tcPr>
            <w:tcW w:w="5228" w:type="dxa"/>
          </w:tcPr>
          <w:p w14:paraId="56690D61" w14:textId="77777777" w:rsidR="00683DD7" w:rsidRDefault="00683DD7" w:rsidP="00D9793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?</w:t>
            </w:r>
          </w:p>
        </w:tc>
        <w:tc>
          <w:tcPr>
            <w:tcW w:w="5228" w:type="dxa"/>
          </w:tcPr>
          <w:p w14:paraId="17331B2E" w14:textId="77777777" w:rsidR="00683DD7" w:rsidRPr="005411D3" w:rsidRDefault="00683DD7" w:rsidP="00D979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or 1 time</w:t>
            </w:r>
          </w:p>
        </w:tc>
      </w:tr>
      <w:tr w:rsidR="00683DD7" w14:paraId="3E502E99" w14:textId="77777777" w:rsidTr="00D9793C">
        <w:tc>
          <w:tcPr>
            <w:tcW w:w="5228" w:type="dxa"/>
          </w:tcPr>
          <w:p w14:paraId="744F65E3" w14:textId="2FB1402A" w:rsidR="00683DD7" w:rsidRDefault="00683DD7" w:rsidP="00D9793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{X}</w:t>
            </w:r>
          </w:p>
        </w:tc>
        <w:tc>
          <w:tcPr>
            <w:tcW w:w="5228" w:type="dxa"/>
          </w:tcPr>
          <w:p w14:paraId="2504A58F" w14:textId="0B4BE9A6" w:rsidR="00683DD7" w:rsidRPr="005411D3" w:rsidRDefault="00683DD7" w:rsidP="00D979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 times</w:t>
            </w:r>
            <w:r w:rsidR="0065265E">
              <w:rPr>
                <w:sz w:val="32"/>
                <w:szCs w:val="32"/>
              </w:rPr>
              <w:t>. (length of strings be X)</w:t>
            </w:r>
          </w:p>
        </w:tc>
      </w:tr>
      <w:tr w:rsidR="00683DD7" w14:paraId="400F8BF8" w14:textId="77777777" w:rsidTr="00D9793C">
        <w:tc>
          <w:tcPr>
            <w:tcW w:w="5228" w:type="dxa"/>
          </w:tcPr>
          <w:p w14:paraId="251880A5" w14:textId="77777777" w:rsidR="00683DD7" w:rsidRDefault="00683DD7" w:rsidP="00D9793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{X,Y}</w:t>
            </w:r>
          </w:p>
        </w:tc>
        <w:tc>
          <w:tcPr>
            <w:tcW w:w="5228" w:type="dxa"/>
          </w:tcPr>
          <w:p w14:paraId="380C0459" w14:textId="73ACEEEF" w:rsidR="00683DD7" w:rsidRPr="005411D3" w:rsidRDefault="00683DD7" w:rsidP="00D9793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Between X and Y</w:t>
            </w:r>
            <w:r w:rsidR="0065265E">
              <w:rPr>
                <w:sz w:val="32"/>
                <w:szCs w:val="32"/>
              </w:rPr>
              <w:t>. (X = minimum and Y = maximum</w:t>
            </w:r>
            <w:r w:rsidR="00C24C3E">
              <w:rPr>
                <w:sz w:val="32"/>
                <w:szCs w:val="32"/>
              </w:rPr>
              <w:t xml:space="preserve"> *</w:t>
            </w:r>
            <w:r w:rsidR="00C24C3E">
              <w:rPr>
                <w:b/>
                <w:bCs/>
                <w:sz w:val="32"/>
                <w:szCs w:val="32"/>
              </w:rPr>
              <w:t>Range</w:t>
            </w:r>
            <w:r w:rsidR="0065265E">
              <w:rPr>
                <w:sz w:val="32"/>
                <w:szCs w:val="32"/>
              </w:rPr>
              <w:t>)</w:t>
            </w:r>
          </w:p>
        </w:tc>
      </w:tr>
    </w:tbl>
    <w:p w14:paraId="0021C695" w14:textId="40C21FC6" w:rsidR="00C85DBB" w:rsidRDefault="00C85DBB" w:rsidP="00683DD7">
      <w:pPr>
        <w:spacing w:after="0"/>
        <w:rPr>
          <w:b/>
          <w:bCs/>
          <w:sz w:val="32"/>
          <w:szCs w:val="32"/>
        </w:rPr>
      </w:pPr>
    </w:p>
    <w:p w14:paraId="6E2D8817" w14:textId="1276552A" w:rsidR="00C85DBB" w:rsidRDefault="00C85DBB" w:rsidP="00C85DBB">
      <w:pPr>
        <w:spacing w:after="0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55. Student Challenge: String methods.</w:t>
      </w:r>
    </w:p>
    <w:p w14:paraId="1B90089E" w14:textId="55A6B7DC" w:rsidR="00C85DBB" w:rsidRDefault="00C85DBB" w:rsidP="00C85DBB">
      <w:pPr>
        <w:spacing w:after="0"/>
        <w:rPr>
          <w:sz w:val="32"/>
          <w:szCs w:val="32"/>
        </w:rPr>
      </w:pPr>
      <w:r>
        <w:rPr>
          <w:sz w:val="32"/>
          <w:szCs w:val="32"/>
        </w:rPr>
        <w:t>1. W.A.P to separate username and domain name from e-mail Id.</w:t>
      </w:r>
    </w:p>
    <w:p w14:paraId="111DF76B" w14:textId="06948217" w:rsidR="008209FB" w:rsidRDefault="008209FB" w:rsidP="008209F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Six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{</w:t>
      </w:r>
      <w:r>
        <w:rPr>
          <w:color w:val="BCBEC4"/>
        </w:rPr>
        <w:br/>
        <w:t xml:space="preserve">        </w:t>
      </w:r>
      <w:r>
        <w:rPr>
          <w:color w:val="7A7E85"/>
        </w:rPr>
        <w:t>//useing methods of string class find out whether gmail id is upon gmail or not with domain name and username.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String str = </w:t>
      </w:r>
      <w:del w:id="36" w:author="King Shreyash" w:date="2024-07-23T18:21:00Z" w16du:dateUtc="2024-07-23T12:51:00Z">
        <w:r w:rsidDel="003F04A6">
          <w:rPr>
            <w:color w:val="6AAB73"/>
          </w:rPr>
          <w:delText>"</w:delText>
        </w:r>
      </w:del>
      <w:ins w:id="37" w:author="King Shreyash" w:date="2024-07-23T18:21:00Z" w16du:dateUtc="2024-07-23T12:51:00Z">
        <w:r w:rsidR="003F04A6">
          <w:rPr>
            <w:color w:val="6AAB73"/>
          </w:rPr>
          <w:t>“</w:t>
        </w:r>
      </w:ins>
      <w:r>
        <w:rPr>
          <w:color w:val="6AAB73"/>
        </w:rPr>
        <w:t>shreyashlokhande1224@gmail.com</w:t>
      </w:r>
      <w:del w:id="38" w:author="King Shreyash" w:date="2024-07-23T18:21:00Z" w16du:dateUtc="2024-07-23T12:51:00Z">
        <w:r w:rsidDel="003F04A6">
          <w:rPr>
            <w:color w:val="6AAB73"/>
          </w:rPr>
          <w:delText>"</w:delText>
        </w:r>
      </w:del>
      <w:ins w:id="39" w:author="King Shreyash" w:date="2024-07-23T18:21:00Z" w16du:dateUtc="2024-07-23T12:51:00Z">
        <w:r w:rsidR="003F04A6">
          <w:rPr>
            <w:color w:val="6AAB73"/>
          </w:rPr>
          <w:t>”</w:t>
        </w:r>
      </w:ins>
      <w:r>
        <w:rPr>
          <w:color w:val="BCBEC4"/>
        </w:rPr>
        <w:t>;</w:t>
      </w:r>
      <w:r>
        <w:rPr>
          <w:color w:val="BCBEC4"/>
        </w:rPr>
        <w:br/>
        <w:t xml:space="preserve">        String </w:t>
      </w:r>
      <w:del w:id="40" w:author="King Shreyash" w:date="2024-07-23T18:21:00Z" w16du:dateUtc="2024-07-23T12:51:00Z">
        <w:r w:rsidDel="003F04A6">
          <w:rPr>
            <w:color w:val="BCBEC4"/>
          </w:rPr>
          <w:delText>userName</w:delText>
        </w:r>
      </w:del>
      <w:ins w:id="41" w:author="King Shreyash" w:date="2024-07-23T18:21:00Z" w16du:dateUtc="2024-07-23T12:51:00Z">
        <w:r w:rsidR="003F04A6">
          <w:rPr>
            <w:color w:val="BCBEC4"/>
          </w:rPr>
          <w:pgNum/>
        </w:r>
        <w:r w:rsidR="003F04A6">
          <w:rPr>
            <w:color w:val="BCBEC4"/>
          </w:rPr>
          <w:t>sername</w:t>
        </w:r>
      </w:ins>
      <w:r>
        <w:rPr>
          <w:color w:val="BCBEC4"/>
        </w:rPr>
        <w:t xml:space="preserve"> = str.substring(</w:t>
      </w:r>
      <w:r>
        <w:rPr>
          <w:color w:val="2AACB8"/>
        </w:rPr>
        <w:t>0</w:t>
      </w:r>
      <w:r>
        <w:rPr>
          <w:color w:val="BCBEC4"/>
        </w:rPr>
        <w:t>,str.indexOf(</w:t>
      </w:r>
      <w:del w:id="42" w:author="King Shreyash" w:date="2024-07-23T18:21:00Z" w16du:dateUtc="2024-07-23T12:51:00Z">
        <w:r w:rsidDel="003F04A6">
          <w:rPr>
            <w:color w:val="6AAB73"/>
          </w:rPr>
          <w:delText>'</w:delText>
        </w:r>
      </w:del>
      <w:ins w:id="43" w:author="King Shreyash" w:date="2024-07-23T18:21:00Z" w16du:dateUtc="2024-07-23T12:51:00Z">
        <w:r w:rsidR="003F04A6">
          <w:rPr>
            <w:color w:val="6AAB73"/>
          </w:rPr>
          <w:t>‘</w:t>
        </w:r>
      </w:ins>
      <w:r>
        <w:rPr>
          <w:color w:val="6AAB73"/>
        </w:rPr>
        <w:t>@</w:t>
      </w:r>
      <w:del w:id="44" w:author="King Shreyash" w:date="2024-07-23T18:21:00Z" w16du:dateUtc="2024-07-23T12:51:00Z">
        <w:r w:rsidDel="003F04A6">
          <w:rPr>
            <w:color w:val="6AAB73"/>
          </w:rPr>
          <w:delText>'</w:delText>
        </w:r>
      </w:del>
      <w:ins w:id="45" w:author="King Shreyash" w:date="2024-07-23T18:21:00Z" w16du:dateUtc="2024-07-23T12:51:00Z">
        <w:r w:rsidR="003F04A6">
          <w:rPr>
            <w:color w:val="6AAB73"/>
          </w:rPr>
          <w:t>’</w:t>
        </w:r>
      </w:ins>
      <w:r>
        <w:rPr>
          <w:color w:val="BCBEC4"/>
        </w:rPr>
        <w:t>));</w:t>
      </w:r>
      <w:r>
        <w:rPr>
          <w:color w:val="BCBEC4"/>
        </w:rPr>
        <w:br/>
        <w:t xml:space="preserve">        String domainName = str.substring(str.indexOf(</w:t>
      </w:r>
      <w:del w:id="46" w:author="King Shreyash" w:date="2024-07-23T18:21:00Z" w16du:dateUtc="2024-07-23T12:51:00Z">
        <w:r w:rsidDel="003F04A6">
          <w:rPr>
            <w:color w:val="6AAB73"/>
          </w:rPr>
          <w:delText>'</w:delText>
        </w:r>
      </w:del>
      <w:ins w:id="47" w:author="King Shreyash" w:date="2024-07-23T18:21:00Z" w16du:dateUtc="2024-07-23T12:51:00Z">
        <w:r w:rsidR="003F04A6">
          <w:rPr>
            <w:color w:val="6AAB73"/>
          </w:rPr>
          <w:t>‘</w:t>
        </w:r>
      </w:ins>
      <w:r>
        <w:rPr>
          <w:color w:val="6AAB73"/>
        </w:rPr>
        <w:t>@</w:t>
      </w:r>
      <w:del w:id="48" w:author="King Shreyash" w:date="2024-07-23T18:21:00Z" w16du:dateUtc="2024-07-23T12:51:00Z">
        <w:r w:rsidDel="003F04A6">
          <w:rPr>
            <w:color w:val="6AAB73"/>
          </w:rPr>
          <w:delText>'</w:delText>
        </w:r>
      </w:del>
      <w:ins w:id="49" w:author="King Shreyash" w:date="2024-07-23T18:21:00Z" w16du:dateUtc="2024-07-23T12:51:00Z">
        <w:r w:rsidR="003F04A6">
          <w:rPr>
            <w:color w:val="6AAB73"/>
          </w:rPr>
          <w:t>’</w:t>
        </w:r>
      </w:ins>
      <w:r>
        <w:rPr>
          <w:color w:val="BCBEC4"/>
        </w:rPr>
        <w:t>) +</w:t>
      </w:r>
      <w:r>
        <w:rPr>
          <w:color w:val="2AACB8"/>
        </w:rPr>
        <w:t>1</w:t>
      </w:r>
      <w:r>
        <w:rPr>
          <w:color w:val="BCBEC4"/>
        </w:rPr>
        <w:t>, str.length());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del w:id="50" w:author="King Shreyash" w:date="2024-07-23T18:21:00Z" w16du:dateUtc="2024-07-23T12:51:00Z">
        <w:r w:rsidDel="003F04A6">
          <w:rPr>
            <w:color w:val="BCBEC4"/>
          </w:rPr>
          <w:delText>userName</w:delText>
        </w:r>
      </w:del>
      <w:ins w:id="51" w:author="King Shreyash" w:date="2024-07-23T18:21:00Z" w16du:dateUtc="2024-07-23T12:51:00Z">
        <w:r w:rsidR="003F04A6">
          <w:rPr>
            <w:color w:val="BCBEC4"/>
          </w:rPr>
          <w:pgNum/>
        </w:r>
        <w:r w:rsidR="003F04A6">
          <w:rPr>
            <w:color w:val="BCBEC4"/>
          </w:rPr>
          <w:t>sername</w:t>
        </w:r>
      </w:ins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.println(domainName);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(domainName.matches(</w:t>
      </w:r>
      <w:del w:id="52" w:author="King Shreyash" w:date="2024-07-23T18:21:00Z" w16du:dateUtc="2024-07-23T12:51:00Z">
        <w:r w:rsidDel="003F04A6">
          <w:rPr>
            <w:color w:val="6AAB73"/>
          </w:rPr>
          <w:delText>"</w:delText>
        </w:r>
      </w:del>
      <w:ins w:id="53" w:author="King Shreyash" w:date="2024-07-23T18:21:00Z" w16du:dateUtc="2024-07-23T12:51:00Z">
        <w:r w:rsidR="003F04A6">
          <w:rPr>
            <w:color w:val="6AAB73"/>
          </w:rPr>
          <w:t>“</w:t>
        </w:r>
      </w:ins>
      <w:r w:rsidR="007B3A23">
        <w:rPr>
          <w:color w:val="6AAB73"/>
          <w:shd w:val="clear" w:color="auto" w:fill="293C40"/>
        </w:rPr>
        <w:t>g</w:t>
      </w:r>
      <w:r>
        <w:rPr>
          <w:color w:val="6AAB73"/>
          <w:shd w:val="clear" w:color="auto" w:fill="293C40"/>
        </w:rPr>
        <w:t>mail</w:t>
      </w:r>
      <w:del w:id="54" w:author="King Shreyash" w:date="2024-07-23T18:21:00Z" w16du:dateUtc="2024-07-23T12:51:00Z">
        <w:r w:rsidDel="003F04A6">
          <w:rPr>
            <w:color w:val="6AAB73"/>
          </w:rPr>
          <w:delText>"</w:delText>
        </w:r>
      </w:del>
      <w:ins w:id="55" w:author="King Shreyash" w:date="2024-07-23T18:21:00Z" w16du:dateUtc="2024-07-23T12:51:00Z">
        <w:r w:rsidR="003F04A6">
          <w:rPr>
            <w:color w:val="6AAB73"/>
          </w:rPr>
          <w:t>”</w:t>
        </w:r>
      </w:ins>
      <w:r>
        <w:rPr>
          <w:color w:val="BCBEC4"/>
        </w:rPr>
        <w:t>))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del w:id="56" w:author="King Shreyash" w:date="2024-07-23T18:21:00Z" w16du:dateUtc="2024-07-23T12:51:00Z">
        <w:r w:rsidDel="003F04A6">
          <w:rPr>
            <w:color w:val="6AAB73"/>
          </w:rPr>
          <w:delText>"</w:delText>
        </w:r>
      </w:del>
      <w:ins w:id="57" w:author="King Shreyash" w:date="2024-07-23T18:21:00Z" w16du:dateUtc="2024-07-23T12:51:00Z">
        <w:r w:rsidR="003F04A6">
          <w:rPr>
            <w:color w:val="6AAB73"/>
          </w:rPr>
          <w:t>“</w:t>
        </w:r>
      </w:ins>
      <w:r>
        <w:rPr>
          <w:color w:val="6AAB73"/>
        </w:rPr>
        <w:t>Yes it is a gmail.</w:t>
      </w:r>
      <w:del w:id="58" w:author="King Shreyash" w:date="2024-07-23T18:21:00Z" w16du:dateUtc="2024-07-23T12:51:00Z">
        <w:r w:rsidDel="003F04A6">
          <w:rPr>
            <w:color w:val="6AAB73"/>
          </w:rPr>
          <w:delText>"</w:delText>
        </w:r>
      </w:del>
      <w:ins w:id="59" w:author="King Shreyash" w:date="2024-07-23T18:21:00Z" w16du:dateUtc="2024-07-23T12:51:00Z">
        <w:r w:rsidR="003F04A6">
          <w:rPr>
            <w:color w:val="6AAB73"/>
          </w:rPr>
          <w:t>”</w:t>
        </w:r>
      </w:ins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60720D4" w14:textId="77777777" w:rsidR="00683DD7" w:rsidRPr="00683DD7" w:rsidRDefault="00683DD7" w:rsidP="00AB2B60">
      <w:pPr>
        <w:spacing w:after="0"/>
        <w:rPr>
          <w:bCs/>
          <w:sz w:val="32"/>
          <w:szCs w:val="32"/>
        </w:rPr>
      </w:pPr>
    </w:p>
    <w:p w14:paraId="6F587737" w14:textId="0F479646" w:rsidR="005411D3" w:rsidRDefault="003F04A6" w:rsidP="003F04A6">
      <w:pPr>
        <w:spacing w:after="0"/>
        <w:jc w:val="center"/>
        <w:rPr>
          <w:ins w:id="60" w:author="King Shreyash" w:date="2024-07-23T18:21:00Z" w16du:dateUtc="2024-07-23T12:51:00Z"/>
          <w:b/>
          <w:bCs/>
          <w:sz w:val="52"/>
          <w:szCs w:val="52"/>
        </w:rPr>
      </w:pPr>
      <w:ins w:id="61" w:author="King Shreyash" w:date="2024-07-23T18:21:00Z" w16du:dateUtc="2024-07-23T12:51:00Z">
        <w:r>
          <w:rPr>
            <w:b/>
            <w:bCs/>
            <w:sz w:val="52"/>
            <w:szCs w:val="52"/>
          </w:rPr>
          <w:t>56. Student Challenge: Regular Expressions #1</w:t>
        </w:r>
      </w:ins>
    </w:p>
    <w:p w14:paraId="1AD3EEE8" w14:textId="094486B3" w:rsidR="003F04A6" w:rsidRDefault="003F04A6" w:rsidP="003F04A6">
      <w:pPr>
        <w:spacing w:after="0"/>
        <w:rPr>
          <w:ins w:id="62" w:author="King Shreyash" w:date="2024-07-23T18:22:00Z" w16du:dateUtc="2024-07-23T12:52:00Z"/>
          <w:sz w:val="32"/>
          <w:szCs w:val="32"/>
        </w:rPr>
      </w:pPr>
      <w:ins w:id="63" w:author="King Shreyash" w:date="2024-07-23T18:22:00Z" w16du:dateUtc="2024-07-23T12:52:00Z">
        <w:r>
          <w:rPr>
            <w:sz w:val="32"/>
            <w:szCs w:val="32"/>
          </w:rPr>
          <w:t>Program: Write Regular for the following.</w:t>
        </w:r>
      </w:ins>
    </w:p>
    <w:p w14:paraId="611F7DC8" w14:textId="433BEA84" w:rsidR="003F04A6" w:rsidRDefault="003F04A6" w:rsidP="003F04A6">
      <w:pPr>
        <w:pStyle w:val="ListParagraph"/>
        <w:numPr>
          <w:ilvl w:val="0"/>
          <w:numId w:val="10"/>
        </w:numPr>
        <w:spacing w:after="0"/>
        <w:rPr>
          <w:ins w:id="64" w:author="King Shreyash" w:date="2024-07-23T18:22:00Z" w16du:dateUtc="2024-07-23T12:52:00Z"/>
          <w:sz w:val="32"/>
          <w:szCs w:val="32"/>
        </w:rPr>
      </w:pPr>
      <w:ins w:id="65" w:author="King Shreyash" w:date="2024-07-23T18:22:00Z" w16du:dateUtc="2024-07-23T12:52:00Z">
        <w:r>
          <w:rPr>
            <w:sz w:val="32"/>
            <w:szCs w:val="32"/>
          </w:rPr>
          <w:t>Check whether given number is a binary number or not.</w:t>
        </w:r>
      </w:ins>
    </w:p>
    <w:p w14:paraId="1CCF0C70" w14:textId="46499315" w:rsidR="003F04A6" w:rsidRDefault="003F04A6" w:rsidP="003F04A6">
      <w:pPr>
        <w:pStyle w:val="ListParagraph"/>
        <w:numPr>
          <w:ilvl w:val="0"/>
          <w:numId w:val="10"/>
        </w:numPr>
        <w:spacing w:after="0"/>
        <w:rPr>
          <w:ins w:id="66" w:author="King Shreyash" w:date="2024-07-23T18:23:00Z" w16du:dateUtc="2024-07-23T12:53:00Z"/>
          <w:sz w:val="32"/>
          <w:szCs w:val="32"/>
        </w:rPr>
      </w:pPr>
      <w:ins w:id="67" w:author="King Shreyash" w:date="2024-07-23T18:23:00Z" w16du:dateUtc="2024-07-23T12:53:00Z">
        <w:r>
          <w:rPr>
            <w:sz w:val="32"/>
            <w:szCs w:val="32"/>
          </w:rPr>
          <w:t>Check whether the number or string in the form of number is a hexa-decimal or not.</w:t>
        </w:r>
      </w:ins>
    </w:p>
    <w:p w14:paraId="1D1BB9D5" w14:textId="41B3FB16" w:rsidR="003F04A6" w:rsidRDefault="003F04A6" w:rsidP="003F04A6">
      <w:pPr>
        <w:pStyle w:val="ListParagraph"/>
        <w:numPr>
          <w:ilvl w:val="0"/>
          <w:numId w:val="10"/>
        </w:numPr>
        <w:spacing w:after="0"/>
        <w:rPr>
          <w:ins w:id="68" w:author="King Shreyash" w:date="2024-07-23T19:06:00Z" w16du:dateUtc="2024-07-23T13:36:00Z"/>
          <w:sz w:val="32"/>
          <w:szCs w:val="32"/>
        </w:rPr>
      </w:pPr>
      <w:ins w:id="69" w:author="King Shreyash" w:date="2024-07-23T18:23:00Z" w16du:dateUtc="2024-07-23T12:53:00Z">
        <w:r>
          <w:rPr>
            <w:sz w:val="32"/>
            <w:szCs w:val="32"/>
          </w:rPr>
          <w:t>Check</w:t>
        </w:r>
      </w:ins>
      <w:ins w:id="70" w:author="King Shreyash" w:date="2024-07-23T18:24:00Z" w16du:dateUtc="2024-07-23T12:54:00Z">
        <w:r>
          <w:rPr>
            <w:sz w:val="32"/>
            <w:szCs w:val="32"/>
          </w:rPr>
          <w:t xml:space="preserve"> whether the date is in the Date format (dd/mm/yyyy) or not.</w:t>
        </w:r>
      </w:ins>
    </w:p>
    <w:p w14:paraId="0A445CB8" w14:textId="77777777" w:rsidR="00BC6157" w:rsidRDefault="00BC6157" w:rsidP="00BC6157">
      <w:pPr>
        <w:pStyle w:val="HTMLPreformatted"/>
        <w:numPr>
          <w:ilvl w:val="0"/>
          <w:numId w:val="10"/>
        </w:numPr>
        <w:shd w:val="clear" w:color="auto" w:fill="1E1F22"/>
        <w:rPr>
          <w:ins w:id="71" w:author="King Shreyash" w:date="2024-07-23T19:15:00Z" w16du:dateUtc="2024-07-23T13:45:00Z"/>
          <w:color w:val="BCBEC4"/>
        </w:rPr>
      </w:pPr>
      <w:ins w:id="72" w:author="King Shreyash" w:date="2024-07-23T19:15:00Z" w16du:dateUtc="2024-07-23T13:45:00Z">
        <w:r>
          <w:rPr>
            <w:color w:val="CF8E6D"/>
          </w:rPr>
          <w:t xml:space="preserve">import </w:t>
        </w:r>
        <w:r>
          <w:rPr>
            <w:color w:val="BCBEC4"/>
          </w:rPr>
          <w:t>java.util.*;</w:t>
        </w:r>
        <w:r>
          <w:rPr>
            <w:color w:val="BCBEC4"/>
          </w:rPr>
          <w:br/>
        </w:r>
        <w:r>
          <w:rPr>
            <w:color w:val="CF8E6D"/>
          </w:rPr>
          <w:t xml:space="preserve">class </w:t>
        </w:r>
        <w:r>
          <w:rPr>
            <w:color w:val="BCBEC4"/>
          </w:rPr>
          <w:t>Seven</w:t>
        </w:r>
        <w:r>
          <w:rPr>
            <w:color w:val="BCBEC4"/>
          </w:rPr>
          <w:br/>
          <w:t>{</w:t>
        </w:r>
        <w:r>
          <w:rPr>
            <w:color w:val="BCBEC4"/>
          </w:rPr>
          <w:br/>
          <w:t xml:space="preserve">    </w:t>
        </w:r>
        <w:r>
          <w:rPr>
            <w:color w:val="CF8E6D"/>
          </w:rPr>
          <w:t xml:space="preserve">public static void </w:t>
        </w:r>
        <w:r>
          <w:rPr>
            <w:color w:val="56A8F5"/>
          </w:rPr>
          <w:t>main</w:t>
        </w:r>
        <w:r>
          <w:rPr>
            <w:color w:val="BCBEC4"/>
          </w:rPr>
          <w:t>(String[] args)</w:t>
        </w:r>
        <w:r>
          <w:rPr>
            <w:color w:val="BCBEC4"/>
          </w:rPr>
          <w:br/>
          <w:t xml:space="preserve">    {</w:t>
        </w:r>
        <w:r>
          <w:rPr>
            <w:color w:val="BCBEC4"/>
          </w:rPr>
          <w:br/>
          <w:t xml:space="preserve">        Scanner sc = </w:t>
        </w:r>
        <w:r>
          <w:rPr>
            <w:color w:val="CF8E6D"/>
          </w:rPr>
          <w:t xml:space="preserve">new </w:t>
        </w:r>
        <w:r>
          <w:rPr>
            <w:color w:val="BCBEC4"/>
          </w:rPr>
          <w:t>Scanner(System.</w:t>
        </w:r>
        <w:r>
          <w:rPr>
            <w:i/>
            <w:iCs/>
            <w:color w:val="C77DBB"/>
          </w:rPr>
          <w:t>in</w:t>
        </w:r>
        <w:r>
          <w:rPr>
            <w:color w:val="BCBEC4"/>
          </w:rPr>
          <w:t>);</w:t>
        </w:r>
        <w:r>
          <w:rPr>
            <w:color w:val="BCBEC4"/>
          </w:rPr>
          <w:br/>
          <w:t xml:space="preserve">        System.</w:t>
        </w:r>
        <w:r>
          <w:rPr>
            <w:i/>
            <w:iCs/>
            <w:color w:val="C77DBB"/>
          </w:rPr>
          <w:t>out</w:t>
        </w:r>
        <w:r>
          <w:rPr>
            <w:color w:val="BCBEC4"/>
          </w:rPr>
          <w:t>.println(</w:t>
        </w:r>
        <w:r>
          <w:rPr>
            <w:color w:val="6AAB73"/>
          </w:rPr>
          <w:t>"Enter your number:"</w:t>
        </w:r>
        <w:r>
          <w:rPr>
            <w:color w:val="BCBEC4"/>
          </w:rPr>
          <w:t>);</w:t>
        </w:r>
        <w:r>
          <w:rPr>
            <w:color w:val="BCBEC4"/>
          </w:rPr>
          <w:br/>
          <w:t xml:space="preserve">        String number = </w:t>
        </w:r>
        <w:r>
          <w:rPr>
            <w:color w:val="6AAB73"/>
          </w:rPr>
          <w:t>"0110"</w:t>
        </w:r>
        <w:r>
          <w:rPr>
            <w:color w:val="BCBEC4"/>
          </w:rPr>
          <w:t>;</w:t>
        </w:r>
        <w:r>
          <w:rPr>
            <w:color w:val="BCBEC4"/>
          </w:rPr>
          <w:br/>
          <w:t xml:space="preserve">        String number1 = </w:t>
        </w:r>
        <w:r>
          <w:rPr>
            <w:color w:val="6AAB73"/>
          </w:rPr>
          <w:t>"AB873C"</w:t>
        </w:r>
        <w:r>
          <w:rPr>
            <w:color w:val="BCBEC4"/>
          </w:rPr>
          <w:t>;</w:t>
        </w:r>
        <w:r>
          <w:rPr>
            <w:color w:val="BCBEC4"/>
          </w:rPr>
          <w:br/>
          <w:t xml:space="preserve">        String dateFormat = </w:t>
        </w:r>
        <w:r>
          <w:rPr>
            <w:color w:val="6AAB73"/>
          </w:rPr>
          <w:t>"13/12/2004"</w:t>
        </w:r>
        <w:r>
          <w:rPr>
            <w:color w:val="BCBEC4"/>
          </w:rPr>
          <w:t>;</w:t>
        </w:r>
        <w:r>
          <w:rPr>
            <w:color w:val="BCBEC4"/>
          </w:rPr>
          <w:br/>
        </w:r>
        <w:r>
          <w:rPr>
            <w:color w:val="BCBEC4"/>
          </w:rPr>
          <w:br/>
          <w:t xml:space="preserve">        System.</w:t>
        </w:r>
        <w:r>
          <w:rPr>
            <w:i/>
            <w:iCs/>
            <w:color w:val="C77DBB"/>
          </w:rPr>
          <w:t>out</w:t>
        </w:r>
        <w:r>
          <w:rPr>
            <w:color w:val="BCBEC4"/>
          </w:rPr>
          <w:t>.println(number.matches(</w:t>
        </w:r>
        <w:r>
          <w:rPr>
            <w:color w:val="6AAB73"/>
          </w:rPr>
          <w:t>"</w:t>
        </w:r>
        <w:r>
          <w:rPr>
            <w:color w:val="6AAB73"/>
            <w:shd w:val="clear" w:color="auto" w:fill="293C40"/>
          </w:rPr>
          <w:t>[01]+</w:t>
        </w:r>
        <w:r>
          <w:rPr>
            <w:color w:val="6AAB73"/>
          </w:rPr>
          <w:t>"</w:t>
        </w:r>
        <w:r>
          <w:rPr>
            <w:color w:val="BCBEC4"/>
          </w:rPr>
          <w:t>));</w:t>
        </w:r>
        <w:r>
          <w:rPr>
            <w:color w:val="BCBEC4"/>
          </w:rPr>
          <w:br/>
          <w:t xml:space="preserve">        System.</w:t>
        </w:r>
        <w:r>
          <w:rPr>
            <w:i/>
            <w:iCs/>
            <w:color w:val="C77DBB"/>
          </w:rPr>
          <w:t>out</w:t>
        </w:r>
        <w:r>
          <w:rPr>
            <w:color w:val="BCBEC4"/>
          </w:rPr>
          <w:t>.println(number1.matches(</w:t>
        </w:r>
        <w:r>
          <w:rPr>
            <w:color w:val="6AAB73"/>
          </w:rPr>
          <w:t>"</w:t>
        </w:r>
        <w:r>
          <w:rPr>
            <w:color w:val="6AAB73"/>
            <w:shd w:val="clear" w:color="auto" w:fill="293C40"/>
          </w:rPr>
          <w:t>([A-F0-9])*</w:t>
        </w:r>
        <w:r>
          <w:rPr>
            <w:color w:val="6AAB73"/>
          </w:rPr>
          <w:t>"</w:t>
        </w:r>
        <w:r>
          <w:rPr>
            <w:color w:val="BCBEC4"/>
          </w:rPr>
          <w:t xml:space="preserve">)); </w:t>
        </w:r>
        <w:r>
          <w:rPr>
            <w:color w:val="7A7E85"/>
          </w:rPr>
          <w:t>// Done it in ([A-Z]|[0-9])+ way.</w:t>
        </w:r>
        <w:r>
          <w:rPr>
            <w:color w:val="7A7E85"/>
          </w:rPr>
          <w:br/>
          <w:t xml:space="preserve">        </w:t>
        </w:r>
        <w:r>
          <w:rPr>
            <w:color w:val="BCBEC4"/>
          </w:rPr>
          <w:t>System.</w:t>
        </w:r>
        <w:r>
          <w:rPr>
            <w:i/>
            <w:iCs/>
            <w:color w:val="C77DBB"/>
          </w:rPr>
          <w:t>out</w:t>
        </w:r>
        <w:r>
          <w:rPr>
            <w:color w:val="BCBEC4"/>
          </w:rPr>
          <w:t>.println(dateFormat.matches(</w:t>
        </w:r>
        <w:r>
          <w:rPr>
            <w:color w:val="6AAB73"/>
          </w:rPr>
          <w:t>"</w:t>
        </w:r>
        <w:r>
          <w:rPr>
            <w:color w:val="6AAB73"/>
            <w:shd w:val="clear" w:color="auto" w:fill="293C40"/>
          </w:rPr>
          <w:t>[0-3][0-9]/[01][0-9]/[0-9]</w:t>
        </w:r>
        <w:r>
          <w:rPr>
            <w:color w:val="6AAB73"/>
          </w:rPr>
          <w:t>"</w:t>
        </w:r>
        <w:r>
          <w:rPr>
            <w:color w:val="BCBEC4"/>
          </w:rPr>
          <w:t xml:space="preserve">)); </w:t>
        </w:r>
        <w:r>
          <w:rPr>
            <w:color w:val="7A7E85"/>
          </w:rPr>
          <w:t>// year we have done it in a way [0-9][0-9][0-9][0-9].</w:t>
        </w:r>
        <w:r>
          <w:rPr>
            <w:color w:val="7A7E85"/>
          </w:rPr>
          <w:br/>
          <w:t xml:space="preserve">    </w:t>
        </w:r>
        <w:r>
          <w:rPr>
            <w:color w:val="BCBEC4"/>
          </w:rPr>
          <w:t>}</w:t>
        </w:r>
        <w:r>
          <w:rPr>
            <w:color w:val="BCBEC4"/>
          </w:rPr>
          <w:br/>
          <w:t>}</w:t>
        </w:r>
      </w:ins>
    </w:p>
    <w:p w14:paraId="1528A786" w14:textId="77777777" w:rsidR="00BC6157" w:rsidRDefault="00BC6157" w:rsidP="00BC6157">
      <w:pPr>
        <w:spacing w:after="0"/>
        <w:ind w:left="360"/>
        <w:rPr>
          <w:ins w:id="73" w:author="King Shreyash" w:date="2024-07-23T19:15:00Z" w16du:dateUtc="2024-07-23T13:45:00Z"/>
          <w:sz w:val="32"/>
          <w:szCs w:val="32"/>
        </w:rPr>
      </w:pPr>
    </w:p>
    <w:p w14:paraId="68EDDC0E" w14:textId="6C7665B4" w:rsidR="00A13F05" w:rsidRPr="00BC6157" w:rsidRDefault="00BC6157">
      <w:pPr>
        <w:spacing w:after="0"/>
        <w:ind w:left="360"/>
        <w:rPr>
          <w:ins w:id="74" w:author="King Shreyash" w:date="2024-07-23T19:07:00Z" w16du:dateUtc="2024-07-23T13:37:00Z"/>
          <w:b/>
          <w:bCs/>
          <w:sz w:val="32"/>
          <w:szCs w:val="32"/>
          <w:rPrChange w:id="75" w:author="King Shreyash" w:date="2024-07-23T19:16:00Z" w16du:dateUtc="2024-07-23T13:46:00Z">
            <w:rPr>
              <w:ins w:id="76" w:author="King Shreyash" w:date="2024-07-23T19:07:00Z" w16du:dateUtc="2024-07-23T13:37:00Z"/>
            </w:rPr>
          </w:rPrChange>
        </w:rPr>
        <w:pPrChange w:id="77" w:author="King Shreyash" w:date="2024-07-23T19:15:00Z" w16du:dateUtc="2024-07-23T13:45:00Z">
          <w:pPr>
            <w:pStyle w:val="ListParagraph"/>
            <w:numPr>
              <w:numId w:val="10"/>
            </w:numPr>
            <w:spacing w:after="0"/>
            <w:ind w:hanging="360"/>
          </w:pPr>
        </w:pPrChange>
      </w:pPr>
      <w:ins w:id="78" w:author="King Shreyash" w:date="2024-07-23T19:15:00Z" w16du:dateUtc="2024-07-23T13:45:00Z">
        <w:r w:rsidRPr="00BC6157">
          <w:rPr>
            <w:b/>
            <w:bCs/>
            <w:sz w:val="32"/>
            <w:szCs w:val="32"/>
            <w:rPrChange w:id="79" w:author="King Shreyash" w:date="2024-07-23T19:16:00Z" w16du:dateUtc="2024-07-23T13:46:00Z">
              <w:rPr>
                <w:sz w:val="32"/>
                <w:szCs w:val="32"/>
              </w:rPr>
            </w:rPrChange>
          </w:rPr>
          <w:t>*</w:t>
        </w:r>
      </w:ins>
      <w:ins w:id="80" w:author="King Shreyash" w:date="2024-07-23T19:07:00Z" w16du:dateUtc="2024-07-23T13:37:00Z">
        <w:r w:rsidR="00A13F05" w:rsidRPr="00BC6157">
          <w:rPr>
            <w:b/>
            <w:bCs/>
            <w:sz w:val="32"/>
            <w:szCs w:val="32"/>
            <w:rPrChange w:id="81" w:author="King Shreyash" w:date="2024-07-23T19:16:00Z" w16du:dateUtc="2024-07-23T13:46:00Z">
              <w:rPr/>
            </w:rPrChange>
          </w:rPr>
          <w:t>A way to convert integer into a string.</w:t>
        </w:r>
      </w:ins>
    </w:p>
    <w:p w14:paraId="1E7A04FB" w14:textId="6F22BF12" w:rsidR="00A13F05" w:rsidRDefault="00A13F05" w:rsidP="00A13F05">
      <w:pPr>
        <w:spacing w:after="0"/>
        <w:ind w:left="720"/>
        <w:rPr>
          <w:ins w:id="82" w:author="King Shreyash" w:date="2024-07-23T19:07:00Z" w16du:dateUtc="2024-07-23T13:37:00Z"/>
          <w:sz w:val="32"/>
          <w:szCs w:val="32"/>
        </w:rPr>
      </w:pPr>
      <w:ins w:id="83" w:author="King Shreyash" w:date="2024-07-23T19:07:00Z" w16du:dateUtc="2024-07-23T13:37:00Z">
        <w:r>
          <w:rPr>
            <w:sz w:val="32"/>
            <w:szCs w:val="32"/>
          </w:rPr>
          <w:t>int b = 10110001;</w:t>
        </w:r>
      </w:ins>
    </w:p>
    <w:p w14:paraId="13AED510" w14:textId="71583D60" w:rsidR="00A13F05" w:rsidRDefault="00A13F05" w:rsidP="00A13F05">
      <w:pPr>
        <w:spacing w:after="0"/>
        <w:ind w:left="720"/>
        <w:rPr>
          <w:ins w:id="84" w:author="King Shreyash" w:date="2024-07-23T19:08:00Z" w16du:dateUtc="2024-07-23T13:38:00Z"/>
          <w:sz w:val="32"/>
          <w:szCs w:val="32"/>
        </w:rPr>
      </w:pPr>
      <w:ins w:id="85" w:author="King Shreyash" w:date="2024-07-23T19:07:00Z" w16du:dateUtc="2024-07-23T13:37:00Z">
        <w:r>
          <w:rPr>
            <w:sz w:val="32"/>
            <w:szCs w:val="32"/>
          </w:rPr>
          <w:t>String str = b+””;</w:t>
        </w:r>
      </w:ins>
    </w:p>
    <w:p w14:paraId="5AC16A28" w14:textId="2AA62B92" w:rsidR="00BE1042" w:rsidRDefault="00BE1042" w:rsidP="00A13F05">
      <w:pPr>
        <w:spacing w:after="0"/>
        <w:ind w:left="720"/>
        <w:rPr>
          <w:ins w:id="86" w:author="King Shreyash" w:date="2024-07-23T19:08:00Z" w16du:dateUtc="2024-07-23T13:38:00Z"/>
          <w:sz w:val="32"/>
          <w:szCs w:val="32"/>
        </w:rPr>
      </w:pPr>
      <w:ins w:id="87" w:author="King Shreyash" w:date="2024-07-23T19:08:00Z" w16du:dateUtc="2024-07-23T13:38:00Z">
        <w:r>
          <w:rPr>
            <w:sz w:val="32"/>
            <w:szCs w:val="32"/>
          </w:rPr>
          <w:tab/>
          <w:t>Or</w:t>
        </w:r>
      </w:ins>
    </w:p>
    <w:p w14:paraId="59B7EFED" w14:textId="2589AE4C" w:rsidR="00BE1042" w:rsidRDefault="00BE1042" w:rsidP="00A13F05">
      <w:pPr>
        <w:spacing w:after="0"/>
        <w:ind w:left="720"/>
        <w:rPr>
          <w:ins w:id="88" w:author="King Shreyash" w:date="2024-07-23T19:08:00Z" w16du:dateUtc="2024-07-23T13:38:00Z"/>
          <w:sz w:val="32"/>
          <w:szCs w:val="32"/>
        </w:rPr>
      </w:pPr>
      <w:ins w:id="89" w:author="King Shreyash" w:date="2024-07-23T19:08:00Z" w16du:dateUtc="2024-07-23T13:38:00Z">
        <w:r>
          <w:rPr>
            <w:sz w:val="32"/>
            <w:szCs w:val="32"/>
          </w:rPr>
          <w:t>int b = 10110001;</w:t>
        </w:r>
      </w:ins>
    </w:p>
    <w:p w14:paraId="3B87760C" w14:textId="718253D0" w:rsidR="00BE1042" w:rsidRDefault="00BE1042" w:rsidP="00A13F05">
      <w:pPr>
        <w:spacing w:after="0"/>
        <w:ind w:left="720"/>
        <w:rPr>
          <w:ins w:id="90" w:author="King Shreyash" w:date="2024-07-23T19:16:00Z" w16du:dateUtc="2024-07-23T13:46:00Z"/>
          <w:sz w:val="32"/>
          <w:szCs w:val="32"/>
        </w:rPr>
      </w:pPr>
      <w:ins w:id="91" w:author="King Shreyash" w:date="2024-07-23T19:08:00Z" w16du:dateUtc="2024-07-23T13:38:00Z">
        <w:r>
          <w:rPr>
            <w:sz w:val="32"/>
            <w:szCs w:val="32"/>
          </w:rPr>
          <w:t>String str = String.valueOf(b);</w:t>
        </w:r>
      </w:ins>
    </w:p>
    <w:p w14:paraId="0930F523" w14:textId="77777777" w:rsidR="00D93219" w:rsidRDefault="00D93219" w:rsidP="00A13F05">
      <w:pPr>
        <w:spacing w:after="0"/>
        <w:ind w:left="720"/>
        <w:rPr>
          <w:ins w:id="92" w:author="King Shreyash" w:date="2024-07-23T19:16:00Z" w16du:dateUtc="2024-07-23T13:46:00Z"/>
          <w:sz w:val="32"/>
          <w:szCs w:val="32"/>
        </w:rPr>
      </w:pPr>
    </w:p>
    <w:p w14:paraId="17433D1D" w14:textId="59400E8D" w:rsidR="003F04A6" w:rsidDel="00D93219" w:rsidRDefault="00D93219" w:rsidP="00D93219">
      <w:pPr>
        <w:spacing w:after="0"/>
        <w:jc w:val="center"/>
        <w:rPr>
          <w:del w:id="93" w:author="King Shreyash" w:date="2024-07-23T19:16:00Z" w16du:dateUtc="2024-07-23T13:46:00Z"/>
          <w:b/>
          <w:bCs/>
          <w:sz w:val="52"/>
          <w:szCs w:val="52"/>
        </w:rPr>
      </w:pPr>
      <w:ins w:id="94" w:author="King Shreyash" w:date="2024-07-23T19:17:00Z" w16du:dateUtc="2024-07-23T13:47:00Z">
        <w:r>
          <w:rPr>
            <w:b/>
            <w:bCs/>
            <w:sz w:val="52"/>
            <w:szCs w:val="52"/>
          </w:rPr>
          <w:lastRenderedPageBreak/>
          <w:t>57. Student Challenge: Regular Expression #2</w:t>
        </w:r>
      </w:ins>
    </w:p>
    <w:p w14:paraId="2854452C" w14:textId="77777777" w:rsidR="00D93219" w:rsidRDefault="00D93219" w:rsidP="00D93219">
      <w:pPr>
        <w:pStyle w:val="ListParagraph"/>
        <w:spacing w:after="0"/>
        <w:jc w:val="center"/>
        <w:rPr>
          <w:ins w:id="95" w:author="King Shreyash" w:date="2024-07-23T19:18:00Z" w16du:dateUtc="2024-07-23T13:48:00Z"/>
          <w:b/>
          <w:bCs/>
          <w:sz w:val="52"/>
          <w:szCs w:val="52"/>
        </w:rPr>
      </w:pPr>
    </w:p>
    <w:p w14:paraId="7255F7CE" w14:textId="0F91D415" w:rsidR="00D93219" w:rsidRDefault="00D93219" w:rsidP="00D93219">
      <w:pPr>
        <w:spacing w:after="0"/>
        <w:rPr>
          <w:ins w:id="96" w:author="King Shreyash" w:date="2024-07-23T19:19:00Z" w16du:dateUtc="2024-07-23T13:49:00Z"/>
          <w:sz w:val="32"/>
          <w:szCs w:val="32"/>
        </w:rPr>
      </w:pPr>
      <w:ins w:id="97" w:author="King Shreyash" w:date="2024-07-23T19:18:00Z" w16du:dateUtc="2024-07-23T13:48:00Z">
        <w:r>
          <w:rPr>
            <w:sz w:val="32"/>
            <w:szCs w:val="32"/>
          </w:rPr>
          <w:t xml:space="preserve">1. W.A.P </w:t>
        </w:r>
      </w:ins>
    </w:p>
    <w:p w14:paraId="7FB088F8" w14:textId="77777777" w:rsidR="00D93219" w:rsidRDefault="00D93219" w:rsidP="00D93219">
      <w:pPr>
        <w:spacing w:after="0"/>
        <w:rPr>
          <w:ins w:id="98" w:author="King Shreyash" w:date="2024-07-23T19:19:00Z" w16du:dateUtc="2024-07-23T13:49:00Z"/>
          <w:sz w:val="32"/>
          <w:szCs w:val="32"/>
        </w:rPr>
      </w:pPr>
      <w:ins w:id="99" w:author="King Shreyash" w:date="2024-07-23T19:19:00Z" w16du:dateUtc="2024-07-23T13:49:00Z">
        <w:r>
          <w:rPr>
            <w:sz w:val="32"/>
            <w:szCs w:val="32"/>
          </w:rPr>
          <w:tab/>
          <w:t>a. Remove Special characters from a string.</w:t>
        </w:r>
      </w:ins>
    </w:p>
    <w:p w14:paraId="00BF0E71" w14:textId="77777777" w:rsidR="00D93219" w:rsidRDefault="00D93219" w:rsidP="00D93219">
      <w:pPr>
        <w:spacing w:after="0"/>
        <w:rPr>
          <w:ins w:id="100" w:author="King Shreyash" w:date="2024-07-23T19:19:00Z" w16du:dateUtc="2024-07-23T13:49:00Z"/>
          <w:sz w:val="32"/>
          <w:szCs w:val="32"/>
        </w:rPr>
      </w:pPr>
      <w:ins w:id="101" w:author="King Shreyash" w:date="2024-07-23T19:19:00Z" w16du:dateUtc="2024-07-23T13:49:00Z">
        <w:r>
          <w:rPr>
            <w:sz w:val="32"/>
            <w:szCs w:val="32"/>
          </w:rPr>
          <w:tab/>
          <w:t>b. Remove extra spaces from string.</w:t>
        </w:r>
      </w:ins>
    </w:p>
    <w:p w14:paraId="50923BB7" w14:textId="1976578C" w:rsidR="00D93219" w:rsidRDefault="00D93219" w:rsidP="00D93219">
      <w:pPr>
        <w:spacing w:after="0"/>
        <w:rPr>
          <w:ins w:id="102" w:author="King Shreyash" w:date="2024-07-23T19:21:00Z" w16du:dateUtc="2024-07-23T13:51:00Z"/>
          <w:sz w:val="32"/>
          <w:szCs w:val="32"/>
        </w:rPr>
      </w:pPr>
      <w:ins w:id="103" w:author="King Shreyash" w:date="2024-07-23T19:19:00Z" w16du:dateUtc="2024-07-23T13:49:00Z">
        <w:r>
          <w:rPr>
            <w:sz w:val="32"/>
            <w:szCs w:val="32"/>
          </w:rPr>
          <w:tab/>
          <w:t>c. Find number of words in a String</w:t>
        </w:r>
      </w:ins>
    </w:p>
    <w:p w14:paraId="443C36BA" w14:textId="0DC86409" w:rsidR="00D93219" w:rsidRPr="00E86929" w:rsidRDefault="00D93219" w:rsidP="00D93219">
      <w:pPr>
        <w:spacing w:after="0"/>
        <w:rPr>
          <w:ins w:id="104" w:author="King Shreyash" w:date="2024-07-23T19:19:00Z" w16du:dateUtc="2024-07-23T13:49:00Z"/>
          <w:sz w:val="32"/>
          <w:szCs w:val="32"/>
        </w:rPr>
      </w:pPr>
      <w:ins w:id="105" w:author="King Shreyash" w:date="2024-07-23T19:21:00Z" w16du:dateUtc="2024-07-23T13:51:00Z">
        <w:r>
          <w:rPr>
            <w:sz w:val="32"/>
            <w:szCs w:val="32"/>
          </w:rPr>
          <w:t xml:space="preserve">2. </w:t>
        </w:r>
      </w:ins>
      <w:ins w:id="106" w:author="King Shreyash" w:date="2024-07-23T19:51:00Z" w16du:dateUtc="2024-07-23T14:21:00Z">
        <w:r w:rsidR="00E86929">
          <w:rPr>
            <w:b/>
            <w:bCs/>
            <w:sz w:val="32"/>
            <w:szCs w:val="32"/>
          </w:rPr>
          <w:t xml:space="preserve">String replaceAll(String s): </w:t>
        </w:r>
        <w:r w:rsidR="00E86929">
          <w:rPr>
            <w:sz w:val="32"/>
            <w:szCs w:val="32"/>
          </w:rPr>
          <w:t>It is used to replace string with a sub-s</w:t>
        </w:r>
      </w:ins>
      <w:ins w:id="107" w:author="King Shreyash" w:date="2024-07-23T19:52:00Z" w16du:dateUtc="2024-07-23T14:22:00Z">
        <w:r w:rsidR="00E86929">
          <w:rPr>
            <w:sz w:val="32"/>
            <w:szCs w:val="32"/>
          </w:rPr>
          <w:t xml:space="preserve">tring of </w:t>
        </w:r>
      </w:ins>
    </w:p>
    <w:p w14:paraId="78C81E47" w14:textId="1B459263" w:rsidR="00D93219" w:rsidRDefault="00D93219" w:rsidP="00D93219">
      <w:pPr>
        <w:spacing w:after="0"/>
        <w:rPr>
          <w:ins w:id="108" w:author="King Shreyash" w:date="2024-07-23T19:52:00Z" w16du:dateUtc="2024-07-23T14:22:00Z"/>
          <w:sz w:val="32"/>
          <w:szCs w:val="32"/>
        </w:rPr>
      </w:pPr>
      <w:ins w:id="109" w:author="King Shreyash" w:date="2024-07-23T19:19:00Z" w16du:dateUtc="2024-07-23T13:49:00Z">
        <w:r>
          <w:rPr>
            <w:sz w:val="32"/>
            <w:szCs w:val="32"/>
          </w:rPr>
          <w:tab/>
        </w:r>
      </w:ins>
      <w:ins w:id="110" w:author="King Shreyash" w:date="2024-07-23T19:52:00Z" w16du:dateUtc="2024-07-23T14:22:00Z">
        <w:r w:rsidR="00E86929">
          <w:rPr>
            <w:sz w:val="32"/>
            <w:szCs w:val="32"/>
          </w:rPr>
          <w:t>a give string.</w:t>
        </w:r>
      </w:ins>
    </w:p>
    <w:p w14:paraId="3F5CFD68" w14:textId="602AB8D6" w:rsidR="008F6DA2" w:rsidRDefault="008F6DA2" w:rsidP="00D93219">
      <w:pPr>
        <w:spacing w:after="0"/>
        <w:rPr>
          <w:ins w:id="111" w:author="King Shreyash" w:date="2024-07-24T00:00:00Z" w16du:dateUtc="2024-07-23T18:30:00Z"/>
          <w:sz w:val="32"/>
          <w:szCs w:val="32"/>
        </w:rPr>
      </w:pPr>
      <w:ins w:id="112" w:author="King Shreyash" w:date="2024-07-23T19:52:00Z" w16du:dateUtc="2024-07-23T14:22:00Z">
        <w:r>
          <w:rPr>
            <w:sz w:val="32"/>
            <w:szCs w:val="32"/>
          </w:rPr>
          <w:t xml:space="preserve">3. </w:t>
        </w:r>
        <w:r>
          <w:rPr>
            <w:b/>
            <w:bCs/>
            <w:sz w:val="32"/>
            <w:szCs w:val="32"/>
          </w:rPr>
          <w:t xml:space="preserve">Split(String s): </w:t>
        </w:r>
        <w:r>
          <w:rPr>
            <w:sz w:val="32"/>
            <w:szCs w:val="32"/>
          </w:rPr>
          <w:t xml:space="preserve">It is used to split the </w:t>
        </w:r>
      </w:ins>
      <w:ins w:id="113" w:author="King Shreyash" w:date="2024-07-23T19:53:00Z" w16du:dateUtc="2024-07-23T14:23:00Z">
        <w:r>
          <w:rPr>
            <w:sz w:val="32"/>
            <w:szCs w:val="32"/>
          </w:rPr>
          <w:t>string according to the string and return the array.</w:t>
        </w:r>
      </w:ins>
    </w:p>
    <w:p w14:paraId="2711ACC6" w14:textId="77777777" w:rsidR="0060418B" w:rsidRDefault="0060418B" w:rsidP="00D93219">
      <w:pPr>
        <w:spacing w:after="0"/>
        <w:rPr>
          <w:ins w:id="114" w:author="King Shreyash" w:date="2024-07-24T00:00:00Z" w16du:dateUtc="2024-07-23T18:30:00Z"/>
          <w:sz w:val="32"/>
          <w:szCs w:val="32"/>
        </w:rPr>
      </w:pPr>
    </w:p>
    <w:p w14:paraId="2D66BB25" w14:textId="7D8E15CB" w:rsidR="0060418B" w:rsidRDefault="0060418B" w:rsidP="00D93219">
      <w:pPr>
        <w:spacing w:after="0"/>
        <w:rPr>
          <w:ins w:id="115" w:author="King Shreyash" w:date="2024-07-24T00:00:00Z" w16du:dateUtc="2024-07-23T18:30:00Z"/>
          <w:b/>
          <w:bCs/>
          <w:sz w:val="32"/>
          <w:szCs w:val="32"/>
        </w:rPr>
      </w:pPr>
      <w:ins w:id="116" w:author="King Shreyash" w:date="2024-07-24T00:00:00Z" w16du:dateUtc="2024-07-23T18:30:00Z">
        <w:r>
          <w:rPr>
            <w:b/>
            <w:bCs/>
            <w:sz w:val="32"/>
            <w:szCs w:val="32"/>
          </w:rPr>
          <w:t>*Notes:</w:t>
        </w:r>
      </w:ins>
    </w:p>
    <w:p w14:paraId="12A0A06A" w14:textId="3B4970ED" w:rsidR="0060418B" w:rsidRPr="0060418B" w:rsidRDefault="0060418B" w:rsidP="00D93219">
      <w:pPr>
        <w:spacing w:after="0"/>
        <w:rPr>
          <w:ins w:id="117" w:author="King Shreyash" w:date="2024-07-23T19:19:00Z" w16du:dateUtc="2024-07-23T13:49:00Z"/>
          <w:b/>
          <w:bCs/>
          <w:sz w:val="32"/>
          <w:szCs w:val="32"/>
          <w:rPrChange w:id="118" w:author="King Shreyash" w:date="2024-07-24T00:00:00Z" w16du:dateUtc="2024-07-23T18:30:00Z">
            <w:rPr>
              <w:ins w:id="119" w:author="King Shreyash" w:date="2024-07-23T19:19:00Z" w16du:dateUtc="2024-07-23T13:49:00Z"/>
              <w:sz w:val="32"/>
              <w:szCs w:val="32"/>
            </w:rPr>
          </w:rPrChange>
        </w:rPr>
      </w:pPr>
      <w:ins w:id="120" w:author="King Shreyash" w:date="2024-07-24T00:00:00Z" w16du:dateUtc="2024-07-23T18:30:00Z">
        <w:r>
          <w:rPr>
            <w:b/>
            <w:bCs/>
            <w:sz w:val="32"/>
            <w:szCs w:val="32"/>
          </w:rPr>
          <w:t>1. We can</w:t>
        </w:r>
      </w:ins>
      <w:ins w:id="121" w:author="King Shreyash" w:date="2024-07-24T00:01:00Z" w16du:dateUtc="2024-07-23T18:31:00Z">
        <w:r>
          <w:rPr>
            <w:b/>
            <w:bCs/>
            <w:sz w:val="32"/>
            <w:szCs w:val="32"/>
          </w:rPr>
          <w:t>’t</w:t>
        </w:r>
      </w:ins>
      <w:ins w:id="122" w:author="King Shreyash" w:date="2024-07-24T00:00:00Z" w16du:dateUtc="2024-07-23T18:30:00Z">
        <w:r>
          <w:rPr>
            <w:b/>
            <w:bCs/>
            <w:sz w:val="32"/>
            <w:szCs w:val="32"/>
          </w:rPr>
          <w:t xml:space="preserve"> use meta charact</w:t>
        </w:r>
      </w:ins>
      <w:ins w:id="123" w:author="King Shreyash" w:date="2024-07-24T00:01:00Z" w16du:dateUtc="2024-07-23T18:31:00Z">
        <w:r>
          <w:rPr>
            <w:b/>
            <w:bCs/>
            <w:sz w:val="32"/>
            <w:szCs w:val="32"/>
          </w:rPr>
          <w:t>ers in normal String functions</w:t>
        </w:r>
        <w:r w:rsidR="00B83DE9">
          <w:rPr>
            <w:b/>
            <w:bCs/>
            <w:sz w:val="32"/>
            <w:szCs w:val="32"/>
          </w:rPr>
          <w:t xml:space="preserve"> except matches()</w:t>
        </w:r>
        <w:r>
          <w:rPr>
            <w:b/>
            <w:bCs/>
            <w:sz w:val="32"/>
            <w:szCs w:val="32"/>
          </w:rPr>
          <w:t>.</w:t>
        </w:r>
      </w:ins>
    </w:p>
    <w:p w14:paraId="7C3D3976" w14:textId="74D13FA1" w:rsidR="00D93219" w:rsidRPr="00D93219" w:rsidRDefault="00D93219" w:rsidP="00D93219">
      <w:pPr>
        <w:spacing w:after="0"/>
        <w:rPr>
          <w:ins w:id="124" w:author="King Shreyash" w:date="2024-07-23T19:17:00Z" w16du:dateUtc="2024-07-23T13:47:00Z"/>
          <w:sz w:val="32"/>
          <w:szCs w:val="32"/>
          <w:rPrChange w:id="125" w:author="King Shreyash" w:date="2024-07-23T19:18:00Z" w16du:dateUtc="2024-07-23T13:48:00Z">
            <w:rPr>
              <w:ins w:id="126" w:author="King Shreyash" w:date="2024-07-23T19:17:00Z" w16du:dateUtc="2024-07-23T13:47:00Z"/>
              <w:b/>
              <w:bCs/>
              <w:sz w:val="32"/>
              <w:szCs w:val="32"/>
            </w:rPr>
          </w:rPrChange>
        </w:rPr>
      </w:pPr>
      <w:ins w:id="127" w:author="King Shreyash" w:date="2024-07-23T19:19:00Z" w16du:dateUtc="2024-07-23T13:49:00Z">
        <w:r>
          <w:rPr>
            <w:sz w:val="32"/>
            <w:szCs w:val="32"/>
          </w:rPr>
          <w:tab/>
          <w:t xml:space="preserve"> </w:t>
        </w:r>
      </w:ins>
    </w:p>
    <w:p w14:paraId="75EDBB55" w14:textId="10D7076F" w:rsidR="0001748E" w:rsidRPr="0001748E" w:rsidRDefault="0001748E">
      <w:pPr>
        <w:spacing w:after="0"/>
        <w:jc w:val="center"/>
        <w:rPr>
          <w:sz w:val="32"/>
          <w:szCs w:val="32"/>
        </w:rPr>
        <w:pPrChange w:id="128" w:author="King Shreyash" w:date="2024-07-23T19:16:00Z" w16du:dateUtc="2024-07-23T13:46:00Z">
          <w:pPr>
            <w:spacing w:after="0"/>
          </w:pPr>
        </w:pPrChange>
      </w:pPr>
      <w:del w:id="129" w:author="King Shreyash" w:date="2024-07-23T19:16:00Z" w16du:dateUtc="2024-07-23T13:46:00Z">
        <w:r w:rsidDel="00D93219">
          <w:rPr>
            <w:sz w:val="32"/>
            <w:szCs w:val="32"/>
          </w:rPr>
          <w:tab/>
        </w:r>
      </w:del>
      <w:r>
        <w:rPr>
          <w:sz w:val="32"/>
          <w:szCs w:val="32"/>
        </w:rPr>
        <w:tab/>
      </w:r>
    </w:p>
    <w:p w14:paraId="03C75ED1" w14:textId="32C9190D" w:rsidR="00F57BA5" w:rsidRDefault="00F57BA5" w:rsidP="00F57BA5">
      <w:pPr>
        <w:ind w:left="159"/>
        <w:rPr>
          <w:sz w:val="32"/>
          <w:szCs w:val="32"/>
        </w:rPr>
      </w:pPr>
    </w:p>
    <w:p w14:paraId="4ED57676" w14:textId="77777777" w:rsidR="00F57BA5" w:rsidRPr="00F57BA5" w:rsidRDefault="00F57BA5" w:rsidP="00F57BA5">
      <w:pPr>
        <w:ind w:left="159"/>
        <w:rPr>
          <w:sz w:val="32"/>
          <w:szCs w:val="32"/>
        </w:rPr>
      </w:pPr>
    </w:p>
    <w:p w14:paraId="57341366" w14:textId="77777777" w:rsidR="00F57BA5" w:rsidRPr="00F57BA5" w:rsidRDefault="00F57BA5" w:rsidP="00F57BA5">
      <w:pPr>
        <w:ind w:left="159"/>
        <w:rPr>
          <w:b/>
          <w:bCs/>
          <w:sz w:val="36"/>
          <w:szCs w:val="36"/>
        </w:rPr>
      </w:pPr>
    </w:p>
    <w:p w14:paraId="1EF6532C" w14:textId="0BA265B7" w:rsidR="00F57BA5" w:rsidRPr="00F57BA5" w:rsidRDefault="00F57BA5" w:rsidP="00F57BA5">
      <w:pPr>
        <w:ind w:left="159"/>
        <w:rPr>
          <w:sz w:val="36"/>
          <w:szCs w:val="36"/>
        </w:rPr>
      </w:pPr>
    </w:p>
    <w:p w14:paraId="3D944EC1" w14:textId="77777777" w:rsidR="00F57BA5" w:rsidRPr="00F57BA5" w:rsidRDefault="00F57BA5" w:rsidP="00F57BA5">
      <w:pPr>
        <w:ind w:left="159"/>
        <w:jc w:val="center"/>
        <w:rPr>
          <w:b/>
          <w:bCs/>
          <w:sz w:val="32"/>
          <w:szCs w:val="32"/>
        </w:rPr>
      </w:pPr>
    </w:p>
    <w:p w14:paraId="60C57180" w14:textId="77777777" w:rsidR="00F57BA5" w:rsidRPr="00F57BA5" w:rsidRDefault="00F57BA5" w:rsidP="00F57BA5">
      <w:pPr>
        <w:ind w:left="159"/>
        <w:rPr>
          <w:b/>
          <w:bCs/>
          <w:sz w:val="32"/>
          <w:szCs w:val="32"/>
        </w:rPr>
      </w:pPr>
    </w:p>
    <w:p w14:paraId="135E2694" w14:textId="08586439" w:rsidR="005E6907" w:rsidRPr="005E6907" w:rsidRDefault="005E6907" w:rsidP="005E6907">
      <w:pPr>
        <w:ind w:left="51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51143ED8" w14:textId="77777777" w:rsidR="005E6907" w:rsidRPr="005E6907" w:rsidRDefault="005E6907" w:rsidP="005E6907">
      <w:pPr>
        <w:rPr>
          <w:b/>
          <w:bCs/>
          <w:sz w:val="32"/>
          <w:szCs w:val="32"/>
        </w:rPr>
      </w:pPr>
    </w:p>
    <w:p w14:paraId="2DE6D516" w14:textId="56836DFB" w:rsidR="005E6907" w:rsidRPr="005E6907" w:rsidRDefault="005E6907" w:rsidP="005E6907">
      <w:pPr>
        <w:ind w:left="159"/>
        <w:jc w:val="center"/>
        <w:rPr>
          <w:sz w:val="32"/>
          <w:szCs w:val="32"/>
        </w:rPr>
      </w:pPr>
    </w:p>
    <w:p w14:paraId="6260307D" w14:textId="77777777" w:rsidR="00410923" w:rsidRPr="00410923" w:rsidRDefault="00410923" w:rsidP="00410923">
      <w:pPr>
        <w:rPr>
          <w:b/>
          <w:bCs/>
          <w:sz w:val="32"/>
          <w:szCs w:val="32"/>
        </w:rPr>
      </w:pPr>
    </w:p>
    <w:p w14:paraId="677D4E0C" w14:textId="77777777" w:rsidR="00410923" w:rsidRPr="00410923" w:rsidRDefault="00410923" w:rsidP="00410923">
      <w:pPr>
        <w:jc w:val="center"/>
        <w:rPr>
          <w:b/>
          <w:bCs/>
          <w:sz w:val="32"/>
          <w:szCs w:val="32"/>
        </w:rPr>
      </w:pPr>
    </w:p>
    <w:p w14:paraId="33C987AE" w14:textId="77777777" w:rsidR="00410923" w:rsidRPr="00410923" w:rsidRDefault="00410923" w:rsidP="00410923">
      <w:pPr>
        <w:jc w:val="center"/>
        <w:rPr>
          <w:sz w:val="52"/>
          <w:szCs w:val="32"/>
        </w:rPr>
      </w:pPr>
    </w:p>
    <w:p w14:paraId="067500B7" w14:textId="0BFF0345" w:rsidR="00410923" w:rsidRDefault="00410923" w:rsidP="00410923">
      <w:pPr>
        <w:rPr>
          <w:b/>
          <w:sz w:val="52"/>
          <w:szCs w:val="32"/>
        </w:rPr>
      </w:pPr>
    </w:p>
    <w:p w14:paraId="6B925EB7" w14:textId="6BC005B4" w:rsidR="00410923" w:rsidRPr="00410923" w:rsidRDefault="00410923" w:rsidP="00410923">
      <w:pPr>
        <w:rPr>
          <w:sz w:val="32"/>
          <w:szCs w:val="32"/>
        </w:rPr>
      </w:pPr>
    </w:p>
    <w:p w14:paraId="6F237991" w14:textId="224B04FF" w:rsidR="001C6A43" w:rsidRPr="002C25B5" w:rsidRDefault="008155BD" w:rsidP="002C25B5">
      <w:pPr>
        <w:jc w:val="center"/>
        <w:rPr>
          <w:b/>
          <w:bCs/>
          <w:sz w:val="32"/>
          <w:szCs w:val="32"/>
          <w:rPrChange w:id="130" w:author="King Shreyash" w:date="2024-07-20T00:55:00Z" w16du:dateUtc="2024-07-19T19:25:00Z">
            <w:rPr/>
          </w:rPrChange>
        </w:rPr>
      </w:pPr>
      <w:r w:rsidRPr="002C25B5">
        <w:rPr>
          <w:b/>
          <w:sz w:val="32"/>
          <w:szCs w:val="32"/>
          <w:rPrChange w:id="131" w:author="King Shreyash" w:date="2024-07-20T00:55:00Z" w16du:dateUtc="2024-07-19T19:25:00Z">
            <w:rPr/>
          </w:rPrChange>
        </w:rPr>
        <w:br/>
      </w:r>
    </w:p>
    <w:p w14:paraId="50DC0620" w14:textId="6459FF81" w:rsidR="00111434" w:rsidRPr="008155BD" w:rsidRDefault="0082203A" w:rsidP="0037795C">
      <w:pPr>
        <w:ind w:left="363"/>
        <w:rPr>
          <w:b/>
          <w:bCs/>
          <w:sz w:val="52"/>
          <w:szCs w:val="52"/>
        </w:rPr>
      </w:pPr>
      <w:r w:rsidRPr="008155BD">
        <w:rPr>
          <w:sz w:val="32"/>
          <w:szCs w:val="32"/>
        </w:rPr>
        <w:br/>
      </w:r>
      <w:r w:rsidR="00D52E53" w:rsidRPr="008155BD">
        <w:rPr>
          <w:sz w:val="32"/>
          <w:szCs w:val="32"/>
        </w:rPr>
        <w:br/>
      </w:r>
    </w:p>
    <w:p w14:paraId="2FE5A2C7" w14:textId="55A526CF" w:rsidR="00111434" w:rsidRPr="00111434" w:rsidRDefault="00111434" w:rsidP="0037795C">
      <w:pPr>
        <w:ind w:left="363"/>
        <w:rPr>
          <w:b/>
          <w:bCs/>
          <w:sz w:val="32"/>
          <w:szCs w:val="32"/>
        </w:rPr>
      </w:pPr>
    </w:p>
    <w:p w14:paraId="5F3715C5" w14:textId="2278C0F8" w:rsidR="00D57AF6" w:rsidRPr="005A09DA" w:rsidRDefault="00FE48DE" w:rsidP="0037795C">
      <w:pPr>
        <w:ind w:left="363"/>
        <w:rPr>
          <w:sz w:val="32"/>
          <w:szCs w:val="32"/>
        </w:rPr>
      </w:pPr>
      <w:r w:rsidRPr="005A09DA">
        <w:rPr>
          <w:b/>
          <w:bCs/>
          <w:sz w:val="32"/>
          <w:szCs w:val="32"/>
        </w:rPr>
        <w:br/>
      </w:r>
      <w:r w:rsidR="004A26E1" w:rsidRPr="005A09DA">
        <w:rPr>
          <w:b/>
          <w:bCs/>
          <w:sz w:val="32"/>
          <w:szCs w:val="32"/>
        </w:rPr>
        <w:br/>
      </w:r>
    </w:p>
    <w:bookmarkEnd w:id="1"/>
    <w:p w14:paraId="18C249E2" w14:textId="77777777" w:rsidR="00FE48DE" w:rsidRPr="005A09DA" w:rsidRDefault="00FE48DE" w:rsidP="0037795C">
      <w:pPr>
        <w:pStyle w:val="ListParagraph"/>
        <w:ind w:left="363"/>
        <w:rPr>
          <w:sz w:val="32"/>
          <w:szCs w:val="32"/>
        </w:rPr>
      </w:pPr>
    </w:p>
    <w:sectPr w:rsidR="00FE48DE" w:rsidRPr="005A09DA" w:rsidSect="0037795C">
      <w:pgSz w:w="11906" w:h="16838"/>
      <w:pgMar w:top="720" w:right="720" w:bottom="720" w:left="720" w:header="708" w:footer="708" w:gutter="0"/>
      <w:lnNumType w:countBy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37FF3"/>
    <w:multiLevelType w:val="hybridMultilevel"/>
    <w:tmpl w:val="D9460E06"/>
    <w:lvl w:ilvl="0" w:tplc="B34A925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537AC2"/>
    <w:multiLevelType w:val="hybridMultilevel"/>
    <w:tmpl w:val="6CC42B38"/>
    <w:lvl w:ilvl="0" w:tplc="B34A925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02489"/>
    <w:multiLevelType w:val="hybridMultilevel"/>
    <w:tmpl w:val="BBBE14CE"/>
    <w:lvl w:ilvl="0" w:tplc="4009000F">
      <w:start w:val="1"/>
      <w:numFmt w:val="decimal"/>
      <w:lvlText w:val="%1."/>
      <w:lvlJc w:val="left"/>
      <w:pPr>
        <w:ind w:left="723" w:hanging="360"/>
      </w:p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3" w15:restartNumberingAfterBreak="0">
    <w:nsid w:val="2B44002A"/>
    <w:multiLevelType w:val="hybridMultilevel"/>
    <w:tmpl w:val="0B4CA406"/>
    <w:lvl w:ilvl="0" w:tplc="4009000F">
      <w:start w:val="1"/>
      <w:numFmt w:val="decimal"/>
      <w:lvlText w:val="%1."/>
      <w:lvlJc w:val="left"/>
      <w:pPr>
        <w:ind w:left="516" w:hanging="360"/>
      </w:pPr>
    </w:lvl>
    <w:lvl w:ilvl="1" w:tplc="40090019" w:tentative="1">
      <w:start w:val="1"/>
      <w:numFmt w:val="lowerLetter"/>
      <w:lvlText w:val="%2."/>
      <w:lvlJc w:val="left"/>
      <w:pPr>
        <w:ind w:left="1236" w:hanging="360"/>
      </w:pPr>
    </w:lvl>
    <w:lvl w:ilvl="2" w:tplc="4009001B" w:tentative="1">
      <w:start w:val="1"/>
      <w:numFmt w:val="lowerRoman"/>
      <w:lvlText w:val="%3."/>
      <w:lvlJc w:val="right"/>
      <w:pPr>
        <w:ind w:left="1956" w:hanging="180"/>
      </w:pPr>
    </w:lvl>
    <w:lvl w:ilvl="3" w:tplc="4009000F" w:tentative="1">
      <w:start w:val="1"/>
      <w:numFmt w:val="decimal"/>
      <w:lvlText w:val="%4."/>
      <w:lvlJc w:val="left"/>
      <w:pPr>
        <w:ind w:left="2676" w:hanging="360"/>
      </w:pPr>
    </w:lvl>
    <w:lvl w:ilvl="4" w:tplc="40090019" w:tentative="1">
      <w:start w:val="1"/>
      <w:numFmt w:val="lowerLetter"/>
      <w:lvlText w:val="%5."/>
      <w:lvlJc w:val="left"/>
      <w:pPr>
        <w:ind w:left="3396" w:hanging="360"/>
      </w:pPr>
    </w:lvl>
    <w:lvl w:ilvl="5" w:tplc="4009001B" w:tentative="1">
      <w:start w:val="1"/>
      <w:numFmt w:val="lowerRoman"/>
      <w:lvlText w:val="%6."/>
      <w:lvlJc w:val="right"/>
      <w:pPr>
        <w:ind w:left="4116" w:hanging="180"/>
      </w:pPr>
    </w:lvl>
    <w:lvl w:ilvl="6" w:tplc="4009000F" w:tentative="1">
      <w:start w:val="1"/>
      <w:numFmt w:val="decimal"/>
      <w:lvlText w:val="%7."/>
      <w:lvlJc w:val="left"/>
      <w:pPr>
        <w:ind w:left="4836" w:hanging="360"/>
      </w:pPr>
    </w:lvl>
    <w:lvl w:ilvl="7" w:tplc="40090019" w:tentative="1">
      <w:start w:val="1"/>
      <w:numFmt w:val="lowerLetter"/>
      <w:lvlText w:val="%8."/>
      <w:lvlJc w:val="left"/>
      <w:pPr>
        <w:ind w:left="5556" w:hanging="360"/>
      </w:pPr>
    </w:lvl>
    <w:lvl w:ilvl="8" w:tplc="40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4" w15:restartNumberingAfterBreak="0">
    <w:nsid w:val="3492107E"/>
    <w:multiLevelType w:val="hybridMultilevel"/>
    <w:tmpl w:val="30BE5A3C"/>
    <w:lvl w:ilvl="0" w:tplc="4290E2EC">
      <w:start w:val="1"/>
      <w:numFmt w:val="decimal"/>
      <w:lvlText w:val="%1."/>
      <w:lvlJc w:val="left"/>
      <w:pPr>
        <w:ind w:left="502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53937B4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6677CED"/>
    <w:multiLevelType w:val="hybridMultilevel"/>
    <w:tmpl w:val="D5243ECA"/>
    <w:lvl w:ilvl="0" w:tplc="4009000F">
      <w:start w:val="1"/>
      <w:numFmt w:val="decimal"/>
      <w:lvlText w:val="%1."/>
      <w:lvlJc w:val="left"/>
      <w:pPr>
        <w:ind w:left="879" w:hanging="360"/>
      </w:pPr>
    </w:lvl>
    <w:lvl w:ilvl="1" w:tplc="40090019" w:tentative="1">
      <w:start w:val="1"/>
      <w:numFmt w:val="lowerLetter"/>
      <w:lvlText w:val="%2."/>
      <w:lvlJc w:val="left"/>
      <w:pPr>
        <w:ind w:left="1599" w:hanging="360"/>
      </w:pPr>
    </w:lvl>
    <w:lvl w:ilvl="2" w:tplc="4009001B" w:tentative="1">
      <w:start w:val="1"/>
      <w:numFmt w:val="lowerRoman"/>
      <w:lvlText w:val="%3."/>
      <w:lvlJc w:val="right"/>
      <w:pPr>
        <w:ind w:left="2319" w:hanging="180"/>
      </w:pPr>
    </w:lvl>
    <w:lvl w:ilvl="3" w:tplc="4009000F" w:tentative="1">
      <w:start w:val="1"/>
      <w:numFmt w:val="decimal"/>
      <w:lvlText w:val="%4."/>
      <w:lvlJc w:val="left"/>
      <w:pPr>
        <w:ind w:left="3039" w:hanging="360"/>
      </w:pPr>
    </w:lvl>
    <w:lvl w:ilvl="4" w:tplc="40090019" w:tentative="1">
      <w:start w:val="1"/>
      <w:numFmt w:val="lowerLetter"/>
      <w:lvlText w:val="%5."/>
      <w:lvlJc w:val="left"/>
      <w:pPr>
        <w:ind w:left="3759" w:hanging="360"/>
      </w:pPr>
    </w:lvl>
    <w:lvl w:ilvl="5" w:tplc="4009001B" w:tentative="1">
      <w:start w:val="1"/>
      <w:numFmt w:val="lowerRoman"/>
      <w:lvlText w:val="%6."/>
      <w:lvlJc w:val="right"/>
      <w:pPr>
        <w:ind w:left="4479" w:hanging="180"/>
      </w:pPr>
    </w:lvl>
    <w:lvl w:ilvl="6" w:tplc="4009000F" w:tentative="1">
      <w:start w:val="1"/>
      <w:numFmt w:val="decimal"/>
      <w:lvlText w:val="%7."/>
      <w:lvlJc w:val="left"/>
      <w:pPr>
        <w:ind w:left="5199" w:hanging="360"/>
      </w:pPr>
    </w:lvl>
    <w:lvl w:ilvl="7" w:tplc="40090019" w:tentative="1">
      <w:start w:val="1"/>
      <w:numFmt w:val="lowerLetter"/>
      <w:lvlText w:val="%8."/>
      <w:lvlJc w:val="left"/>
      <w:pPr>
        <w:ind w:left="5919" w:hanging="360"/>
      </w:pPr>
    </w:lvl>
    <w:lvl w:ilvl="8" w:tplc="4009001B" w:tentative="1">
      <w:start w:val="1"/>
      <w:numFmt w:val="lowerRoman"/>
      <w:lvlText w:val="%9."/>
      <w:lvlJc w:val="right"/>
      <w:pPr>
        <w:ind w:left="6639" w:hanging="180"/>
      </w:pPr>
    </w:lvl>
  </w:abstractNum>
  <w:abstractNum w:abstractNumId="7" w15:restartNumberingAfterBreak="0">
    <w:nsid w:val="638E78E3"/>
    <w:multiLevelType w:val="hybridMultilevel"/>
    <w:tmpl w:val="CAD86690"/>
    <w:lvl w:ilvl="0" w:tplc="4009000F">
      <w:start w:val="1"/>
      <w:numFmt w:val="decimal"/>
      <w:lvlText w:val="%1."/>
      <w:lvlJc w:val="left"/>
      <w:pPr>
        <w:ind w:left="879" w:hanging="360"/>
      </w:pPr>
    </w:lvl>
    <w:lvl w:ilvl="1" w:tplc="40090019" w:tentative="1">
      <w:start w:val="1"/>
      <w:numFmt w:val="lowerLetter"/>
      <w:lvlText w:val="%2."/>
      <w:lvlJc w:val="left"/>
      <w:pPr>
        <w:ind w:left="1599" w:hanging="360"/>
      </w:pPr>
    </w:lvl>
    <w:lvl w:ilvl="2" w:tplc="4009001B" w:tentative="1">
      <w:start w:val="1"/>
      <w:numFmt w:val="lowerRoman"/>
      <w:lvlText w:val="%3."/>
      <w:lvlJc w:val="right"/>
      <w:pPr>
        <w:ind w:left="2319" w:hanging="180"/>
      </w:pPr>
    </w:lvl>
    <w:lvl w:ilvl="3" w:tplc="4009000F" w:tentative="1">
      <w:start w:val="1"/>
      <w:numFmt w:val="decimal"/>
      <w:lvlText w:val="%4."/>
      <w:lvlJc w:val="left"/>
      <w:pPr>
        <w:ind w:left="3039" w:hanging="360"/>
      </w:pPr>
    </w:lvl>
    <w:lvl w:ilvl="4" w:tplc="40090019" w:tentative="1">
      <w:start w:val="1"/>
      <w:numFmt w:val="lowerLetter"/>
      <w:lvlText w:val="%5."/>
      <w:lvlJc w:val="left"/>
      <w:pPr>
        <w:ind w:left="3759" w:hanging="360"/>
      </w:pPr>
    </w:lvl>
    <w:lvl w:ilvl="5" w:tplc="4009001B" w:tentative="1">
      <w:start w:val="1"/>
      <w:numFmt w:val="lowerRoman"/>
      <w:lvlText w:val="%6."/>
      <w:lvlJc w:val="right"/>
      <w:pPr>
        <w:ind w:left="4479" w:hanging="180"/>
      </w:pPr>
    </w:lvl>
    <w:lvl w:ilvl="6" w:tplc="4009000F" w:tentative="1">
      <w:start w:val="1"/>
      <w:numFmt w:val="decimal"/>
      <w:lvlText w:val="%7."/>
      <w:lvlJc w:val="left"/>
      <w:pPr>
        <w:ind w:left="5199" w:hanging="360"/>
      </w:pPr>
    </w:lvl>
    <w:lvl w:ilvl="7" w:tplc="40090019" w:tentative="1">
      <w:start w:val="1"/>
      <w:numFmt w:val="lowerLetter"/>
      <w:lvlText w:val="%8."/>
      <w:lvlJc w:val="left"/>
      <w:pPr>
        <w:ind w:left="5919" w:hanging="360"/>
      </w:pPr>
    </w:lvl>
    <w:lvl w:ilvl="8" w:tplc="4009001B" w:tentative="1">
      <w:start w:val="1"/>
      <w:numFmt w:val="lowerRoman"/>
      <w:lvlText w:val="%9."/>
      <w:lvlJc w:val="right"/>
      <w:pPr>
        <w:ind w:left="6639" w:hanging="180"/>
      </w:pPr>
    </w:lvl>
  </w:abstractNum>
  <w:abstractNum w:abstractNumId="8" w15:restartNumberingAfterBreak="0">
    <w:nsid w:val="669C383F"/>
    <w:multiLevelType w:val="hybridMultilevel"/>
    <w:tmpl w:val="0852B57C"/>
    <w:lvl w:ilvl="0" w:tplc="B34A925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95446"/>
    <w:multiLevelType w:val="hybridMultilevel"/>
    <w:tmpl w:val="C2DE5B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139736">
    <w:abstractNumId w:val="4"/>
  </w:num>
  <w:num w:numId="2" w16cid:durableId="1724326342">
    <w:abstractNumId w:val="8"/>
  </w:num>
  <w:num w:numId="3" w16cid:durableId="588973060">
    <w:abstractNumId w:val="5"/>
  </w:num>
  <w:num w:numId="4" w16cid:durableId="540552458">
    <w:abstractNumId w:val="2"/>
  </w:num>
  <w:num w:numId="5" w16cid:durableId="2066827519">
    <w:abstractNumId w:val="3"/>
  </w:num>
  <w:num w:numId="6" w16cid:durableId="1122698458">
    <w:abstractNumId w:val="6"/>
  </w:num>
  <w:num w:numId="7" w16cid:durableId="1803034628">
    <w:abstractNumId w:val="7"/>
  </w:num>
  <w:num w:numId="8" w16cid:durableId="1807550267">
    <w:abstractNumId w:val="0"/>
  </w:num>
  <w:num w:numId="9" w16cid:durableId="1748262471">
    <w:abstractNumId w:val="1"/>
  </w:num>
  <w:num w:numId="10" w16cid:durableId="1809281517">
    <w:abstractNumId w:val="9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ing Shreyash">
    <w15:presenceInfo w15:providerId="Windows Live" w15:userId="95c78fc784a876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D5"/>
    <w:rsid w:val="0001748E"/>
    <w:rsid w:val="000247F6"/>
    <w:rsid w:val="00025C24"/>
    <w:rsid w:val="000421F4"/>
    <w:rsid w:val="00053B6F"/>
    <w:rsid w:val="000B726F"/>
    <w:rsid w:val="000F44D5"/>
    <w:rsid w:val="0010169B"/>
    <w:rsid w:val="00111434"/>
    <w:rsid w:val="001575CD"/>
    <w:rsid w:val="00167B9C"/>
    <w:rsid w:val="0017008F"/>
    <w:rsid w:val="001C6A43"/>
    <w:rsid w:val="001D0DBF"/>
    <w:rsid w:val="001F3931"/>
    <w:rsid w:val="002225C1"/>
    <w:rsid w:val="002264BB"/>
    <w:rsid w:val="002309EF"/>
    <w:rsid w:val="00277B7B"/>
    <w:rsid w:val="002C25B5"/>
    <w:rsid w:val="003226AB"/>
    <w:rsid w:val="0034009B"/>
    <w:rsid w:val="003609E0"/>
    <w:rsid w:val="0037795C"/>
    <w:rsid w:val="00390F9A"/>
    <w:rsid w:val="003F04A6"/>
    <w:rsid w:val="00410923"/>
    <w:rsid w:val="004A26E1"/>
    <w:rsid w:val="004C1FA6"/>
    <w:rsid w:val="004C77CC"/>
    <w:rsid w:val="004D360B"/>
    <w:rsid w:val="004D6CD3"/>
    <w:rsid w:val="005221A5"/>
    <w:rsid w:val="0052400B"/>
    <w:rsid w:val="00537AB1"/>
    <w:rsid w:val="005411D3"/>
    <w:rsid w:val="0055507F"/>
    <w:rsid w:val="00572C87"/>
    <w:rsid w:val="005A09DA"/>
    <w:rsid w:val="005E6907"/>
    <w:rsid w:val="00600512"/>
    <w:rsid w:val="0060418B"/>
    <w:rsid w:val="0063346F"/>
    <w:rsid w:val="00633C6C"/>
    <w:rsid w:val="0065265E"/>
    <w:rsid w:val="00683DD7"/>
    <w:rsid w:val="006A1B2A"/>
    <w:rsid w:val="006A340B"/>
    <w:rsid w:val="006D13BB"/>
    <w:rsid w:val="006D6B95"/>
    <w:rsid w:val="00705A7D"/>
    <w:rsid w:val="00711B3E"/>
    <w:rsid w:val="00733B48"/>
    <w:rsid w:val="00737B65"/>
    <w:rsid w:val="00743B6A"/>
    <w:rsid w:val="00760E3E"/>
    <w:rsid w:val="00784A03"/>
    <w:rsid w:val="00787887"/>
    <w:rsid w:val="007B3A23"/>
    <w:rsid w:val="007C6359"/>
    <w:rsid w:val="008047AE"/>
    <w:rsid w:val="008155BD"/>
    <w:rsid w:val="008209FB"/>
    <w:rsid w:val="00821CAF"/>
    <w:rsid w:val="0082203A"/>
    <w:rsid w:val="00885082"/>
    <w:rsid w:val="008A28D5"/>
    <w:rsid w:val="008C295E"/>
    <w:rsid w:val="008C67AD"/>
    <w:rsid w:val="008F1E11"/>
    <w:rsid w:val="008F6DA2"/>
    <w:rsid w:val="00905B7D"/>
    <w:rsid w:val="00955143"/>
    <w:rsid w:val="009741AE"/>
    <w:rsid w:val="009B212F"/>
    <w:rsid w:val="009B650B"/>
    <w:rsid w:val="009E56A6"/>
    <w:rsid w:val="00A13F05"/>
    <w:rsid w:val="00A32834"/>
    <w:rsid w:val="00A32C47"/>
    <w:rsid w:val="00A520DE"/>
    <w:rsid w:val="00A9674E"/>
    <w:rsid w:val="00AB2B60"/>
    <w:rsid w:val="00B013BD"/>
    <w:rsid w:val="00B22E4A"/>
    <w:rsid w:val="00B320E7"/>
    <w:rsid w:val="00B63281"/>
    <w:rsid w:val="00B83DE9"/>
    <w:rsid w:val="00B84457"/>
    <w:rsid w:val="00BA0C43"/>
    <w:rsid w:val="00BB644F"/>
    <w:rsid w:val="00BC6157"/>
    <w:rsid w:val="00BE1042"/>
    <w:rsid w:val="00BF5CFD"/>
    <w:rsid w:val="00C02F28"/>
    <w:rsid w:val="00C13790"/>
    <w:rsid w:val="00C24C3E"/>
    <w:rsid w:val="00C85DBB"/>
    <w:rsid w:val="00CC162A"/>
    <w:rsid w:val="00D059B3"/>
    <w:rsid w:val="00D23E18"/>
    <w:rsid w:val="00D262EA"/>
    <w:rsid w:val="00D45C0E"/>
    <w:rsid w:val="00D51920"/>
    <w:rsid w:val="00D52E53"/>
    <w:rsid w:val="00D5366B"/>
    <w:rsid w:val="00D57AF6"/>
    <w:rsid w:val="00D83BE3"/>
    <w:rsid w:val="00D93219"/>
    <w:rsid w:val="00D9637D"/>
    <w:rsid w:val="00DC35DE"/>
    <w:rsid w:val="00E12EE7"/>
    <w:rsid w:val="00E21483"/>
    <w:rsid w:val="00E86929"/>
    <w:rsid w:val="00EA367A"/>
    <w:rsid w:val="00EB2B3D"/>
    <w:rsid w:val="00F11864"/>
    <w:rsid w:val="00F57BA5"/>
    <w:rsid w:val="00F57EA8"/>
    <w:rsid w:val="00F649DD"/>
    <w:rsid w:val="00F71D9A"/>
    <w:rsid w:val="00FC3B47"/>
    <w:rsid w:val="00FD256F"/>
    <w:rsid w:val="00FE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D28DD"/>
  <w15:chartTrackingRefBased/>
  <w15:docId w15:val="{6FC8052E-1BF3-4150-942E-96F28F0C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7F6"/>
  </w:style>
  <w:style w:type="paragraph" w:styleId="Heading1">
    <w:name w:val="heading 1"/>
    <w:basedOn w:val="Normal"/>
    <w:next w:val="Normal"/>
    <w:link w:val="Heading1Char"/>
    <w:uiPriority w:val="9"/>
    <w:qFormat/>
    <w:rsid w:val="000247F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7F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7F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7F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7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7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7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7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7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rsid w:val="00F649DD"/>
  </w:style>
  <w:style w:type="character" w:customStyle="1" w:styleId="Heading1Char">
    <w:name w:val="Heading 1 Char"/>
    <w:basedOn w:val="DefaultParagraphFont"/>
    <w:link w:val="Heading1"/>
    <w:uiPriority w:val="9"/>
    <w:rsid w:val="000247F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247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247F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BodyText">
    <w:name w:val="Body Text"/>
    <w:basedOn w:val="Normal"/>
    <w:link w:val="BodyTextChar"/>
    <w:uiPriority w:val="1"/>
    <w:rsid w:val="00F649DD"/>
  </w:style>
  <w:style w:type="character" w:customStyle="1" w:styleId="BodyTextChar">
    <w:name w:val="Body Text Char"/>
    <w:basedOn w:val="DefaultParagraphFont"/>
    <w:link w:val="BodyText"/>
    <w:uiPriority w:val="1"/>
    <w:rsid w:val="00F649DD"/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F649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47F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247F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7F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7F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7F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7F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7F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7F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47F6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7F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247F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247F6"/>
    <w:rPr>
      <w:b/>
      <w:bCs/>
    </w:rPr>
  </w:style>
  <w:style w:type="character" w:styleId="Emphasis">
    <w:name w:val="Emphasis"/>
    <w:basedOn w:val="DefaultParagraphFont"/>
    <w:uiPriority w:val="20"/>
    <w:qFormat/>
    <w:rsid w:val="000247F6"/>
    <w:rPr>
      <w:i/>
      <w:iCs/>
      <w:color w:val="70AD47" w:themeColor="accent6"/>
    </w:rPr>
  </w:style>
  <w:style w:type="paragraph" w:styleId="NoSpacing">
    <w:name w:val="No Spacing"/>
    <w:uiPriority w:val="1"/>
    <w:qFormat/>
    <w:rsid w:val="000247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47F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247F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7F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7F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247F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247F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247F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247F6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0247F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47F6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A520DE"/>
  </w:style>
  <w:style w:type="paragraph" w:styleId="ListBullet">
    <w:name w:val="List Bullet"/>
    <w:basedOn w:val="Normal"/>
    <w:uiPriority w:val="99"/>
    <w:unhideWhenUsed/>
    <w:rsid w:val="008F1E11"/>
    <w:pPr>
      <w:contextualSpacing/>
    </w:pPr>
  </w:style>
  <w:style w:type="paragraph" w:styleId="Revision">
    <w:name w:val="Revision"/>
    <w:hidden/>
    <w:uiPriority w:val="99"/>
    <w:semiHidden/>
    <w:rsid w:val="001C6A4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9B3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6D6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62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1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A4DA4-3E43-44BF-8DE8-D14D823E6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9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Shreyash</dc:creator>
  <cp:keywords/>
  <dc:description/>
  <cp:lastModifiedBy>King Shreyash</cp:lastModifiedBy>
  <cp:revision>90</cp:revision>
  <dcterms:created xsi:type="dcterms:W3CDTF">2024-07-19T15:51:00Z</dcterms:created>
  <dcterms:modified xsi:type="dcterms:W3CDTF">2024-07-23T18:31:00Z</dcterms:modified>
</cp:coreProperties>
</file>